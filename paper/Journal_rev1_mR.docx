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EAC16" w14:textId="77777777" w:rsidR="00B22A9E" w:rsidRDefault="00B22A9E" w:rsidP="003B4B31">
      <w:pPr>
        <w:pStyle w:val="MDPI11articletype"/>
      </w:pPr>
      <w:bookmarkStart w:id="0" w:name="_Hlk488166133"/>
      <w:bookmarkEnd w:id="0"/>
      <w:r>
        <w:t>Article</w:t>
      </w:r>
    </w:p>
    <w:p w14:paraId="7FACA4AD" w14:textId="77777777" w:rsidR="000264C7" w:rsidRPr="006C7E7D" w:rsidRDefault="000264C7" w:rsidP="000264C7">
      <w:pPr>
        <w:pStyle w:val="papertitle"/>
        <w:spacing w:after="0"/>
        <w:jc w:val="left"/>
        <w:rPr>
          <w:rFonts w:ascii="Palatino Linotype" w:hAnsi="Palatino Linotype"/>
          <w:b/>
          <w:bCs/>
          <w:sz w:val="36"/>
          <w:szCs w:val="36"/>
        </w:rPr>
      </w:pPr>
      <w:commentRangeStart w:id="1"/>
      <w:r w:rsidRPr="00056FF3">
        <w:rPr>
          <w:rFonts w:ascii="Palatino Linotype" w:hAnsi="Palatino Linotype"/>
          <w:b/>
          <w:bCs/>
          <w:sz w:val="36"/>
          <w:szCs w:val="36"/>
        </w:rPr>
        <w:t xml:space="preserve">A Self-powered wireless bolt </w:t>
      </w:r>
      <w:r>
        <w:rPr>
          <w:rFonts w:ascii="Palatino Linotype" w:hAnsi="Palatino Linotype"/>
          <w:b/>
          <w:bCs/>
          <w:sz w:val="36"/>
          <w:szCs w:val="36"/>
        </w:rPr>
        <w:t>for smart critical</w:t>
      </w:r>
      <w:r w:rsidR="003C1A23">
        <w:rPr>
          <w:rFonts w:ascii="Palatino Linotype" w:hAnsi="Palatino Linotype"/>
          <w:b/>
          <w:bCs/>
          <w:sz w:val="36"/>
          <w:szCs w:val="36"/>
        </w:rPr>
        <w:t xml:space="preserve"> </w:t>
      </w:r>
      <w:r w:rsidRPr="006C7E7D">
        <w:rPr>
          <w:rFonts w:ascii="Palatino Linotype" w:hAnsi="Palatino Linotype"/>
          <w:b/>
          <w:bCs/>
          <w:sz w:val="36"/>
          <w:szCs w:val="36"/>
        </w:rPr>
        <w:t xml:space="preserve">fastener </w:t>
      </w:r>
      <w:commentRangeEnd w:id="1"/>
      <w:r w:rsidR="003E31D4">
        <w:rPr>
          <w:rStyle w:val="Rimandocommento"/>
          <w:rFonts w:eastAsia="Times New Roman"/>
          <w:noProof w:val="0"/>
          <w:color w:val="000000"/>
          <w:lang w:eastAsia="de-DE"/>
        </w:rPr>
        <w:commentReference w:id="1"/>
      </w:r>
    </w:p>
    <w:p w14:paraId="1D367524" w14:textId="77777777" w:rsidR="00CC2C1C" w:rsidRPr="000264C7" w:rsidRDefault="000264C7" w:rsidP="003B4B31">
      <w:pPr>
        <w:pStyle w:val="MDPI13authornames"/>
      </w:pPr>
      <w:proofErr w:type="spellStart"/>
      <w:r w:rsidRPr="000264C7">
        <w:rPr>
          <w:szCs w:val="20"/>
        </w:rPr>
        <w:t>Biruk</w:t>
      </w:r>
      <w:proofErr w:type="spellEnd"/>
      <w:r w:rsidRPr="000264C7">
        <w:rPr>
          <w:szCs w:val="20"/>
        </w:rPr>
        <w:t xml:space="preserve"> B. </w:t>
      </w:r>
      <w:proofErr w:type="spellStart"/>
      <w:r w:rsidR="00656FB0" w:rsidRPr="000264C7">
        <w:rPr>
          <w:szCs w:val="20"/>
        </w:rPr>
        <w:t>Seyoum</w:t>
      </w:r>
      <w:proofErr w:type="spellEnd"/>
      <w:r w:rsidR="00656FB0" w:rsidRPr="000264C7">
        <w:rPr>
          <w:szCs w:val="20"/>
        </w:rPr>
        <w:t>,</w:t>
      </w:r>
      <w:r w:rsidR="00CC2C1C" w:rsidRPr="000264C7">
        <w:t xml:space="preserve"> </w:t>
      </w:r>
      <w:r w:rsidR="00CC2C1C" w:rsidRPr="000264C7">
        <w:rPr>
          <w:vertAlign w:val="superscript"/>
        </w:rPr>
        <w:t>1</w:t>
      </w:r>
      <w:r w:rsidR="00CC2C1C" w:rsidRPr="000264C7">
        <w:t xml:space="preserve">, </w:t>
      </w:r>
      <w:r w:rsidRPr="000264C7">
        <w:rPr>
          <w:szCs w:val="20"/>
        </w:rPr>
        <w:t>Maurizio Rossi</w:t>
      </w:r>
      <w:r w:rsidRPr="000264C7">
        <w:t xml:space="preserve"> </w:t>
      </w:r>
      <w:r w:rsidR="00CC2C1C" w:rsidRPr="000264C7">
        <w:rPr>
          <w:vertAlign w:val="superscript"/>
        </w:rPr>
        <w:t>2</w:t>
      </w:r>
      <w:r w:rsidRPr="000264C7">
        <w:t xml:space="preserve"> and </w:t>
      </w:r>
      <w:r w:rsidRPr="000264C7">
        <w:rPr>
          <w:szCs w:val="20"/>
        </w:rPr>
        <w:t xml:space="preserve">Davide </w:t>
      </w:r>
      <w:proofErr w:type="spellStart"/>
      <w:r w:rsidRPr="000264C7">
        <w:rPr>
          <w:szCs w:val="20"/>
        </w:rPr>
        <w:t>Brunelli</w:t>
      </w:r>
      <w:proofErr w:type="spellEnd"/>
      <w:r w:rsidRPr="000264C7">
        <w:t xml:space="preserve"> </w:t>
      </w:r>
      <w:r>
        <w:rPr>
          <w:vertAlign w:val="superscript"/>
        </w:rPr>
        <w:t>3</w:t>
      </w:r>
      <w:r w:rsidR="00CC2C1C" w:rsidRPr="000264C7">
        <w:t>*</w:t>
      </w:r>
    </w:p>
    <w:p w14:paraId="4D3895F5" w14:textId="77777777" w:rsidR="000264C7" w:rsidRPr="000264C7" w:rsidRDefault="00F91C90" w:rsidP="00AE0E4B">
      <w:pPr>
        <w:pStyle w:val="MDPI16affiliation"/>
      </w:pPr>
      <w:r w:rsidRPr="000264C7">
        <w:rPr>
          <w:vertAlign w:val="superscript"/>
        </w:rPr>
        <w:t>1</w:t>
      </w:r>
      <w:r w:rsidRPr="000264C7">
        <w:tab/>
      </w:r>
      <w:commentRangeStart w:id="2"/>
      <w:r w:rsidR="000264C7" w:rsidRPr="000264C7">
        <w:t>University of Trento</w:t>
      </w:r>
      <w:r w:rsidRPr="000264C7">
        <w:t xml:space="preserve">; </w:t>
      </w:r>
      <w:r w:rsidR="000264C7" w:rsidRPr="000264C7">
        <w:t>birukbelay.seyoum</w:t>
      </w:r>
      <w:r w:rsidRPr="000264C7">
        <w:t>@</w:t>
      </w:r>
      <w:r w:rsidR="000264C7" w:rsidRPr="000264C7">
        <w:t>unitn.it</w:t>
      </w:r>
    </w:p>
    <w:p w14:paraId="0EDDB478" w14:textId="77777777" w:rsidR="000264C7" w:rsidRDefault="00F91C90" w:rsidP="000264C7">
      <w:pPr>
        <w:pStyle w:val="MDPI16affiliation"/>
      </w:pPr>
      <w:r w:rsidRPr="004D2D8A">
        <w:rPr>
          <w:szCs w:val="20"/>
          <w:vertAlign w:val="superscript"/>
        </w:rPr>
        <w:t>2</w:t>
      </w:r>
      <w:r w:rsidRPr="004D2D8A">
        <w:rPr>
          <w:szCs w:val="20"/>
        </w:rPr>
        <w:tab/>
      </w:r>
      <w:r w:rsidR="000264C7" w:rsidRPr="000264C7">
        <w:t>University of Trento</w:t>
      </w:r>
      <w:r w:rsidRPr="004D2D8A">
        <w:rPr>
          <w:szCs w:val="20"/>
        </w:rPr>
        <w:t xml:space="preserve">; </w:t>
      </w:r>
      <w:r w:rsidR="000264C7" w:rsidRPr="00656FB0">
        <w:t>maurizio.rossi@unitn.it</w:t>
      </w:r>
    </w:p>
    <w:p w14:paraId="6A61189D" w14:textId="77777777" w:rsidR="000264C7" w:rsidRPr="004D2D8A" w:rsidRDefault="000264C7" w:rsidP="000264C7">
      <w:pPr>
        <w:pStyle w:val="MDPI16affiliation"/>
      </w:pPr>
      <w:r>
        <w:rPr>
          <w:szCs w:val="20"/>
          <w:vertAlign w:val="superscript"/>
        </w:rPr>
        <w:t>3</w:t>
      </w:r>
      <w:r w:rsidRPr="004D2D8A">
        <w:rPr>
          <w:szCs w:val="20"/>
        </w:rPr>
        <w:tab/>
      </w:r>
      <w:r w:rsidRPr="000264C7">
        <w:t>University of Trento</w:t>
      </w:r>
      <w:r w:rsidRPr="004D2D8A">
        <w:rPr>
          <w:szCs w:val="20"/>
        </w:rPr>
        <w:t xml:space="preserve">; </w:t>
      </w:r>
      <w:r>
        <w:rPr>
          <w:szCs w:val="20"/>
        </w:rPr>
        <w:t>davide</w:t>
      </w:r>
      <w:r>
        <w:t>.brunelli@unitn.it</w:t>
      </w:r>
      <w:commentRangeEnd w:id="2"/>
      <w:r w:rsidR="003E31D4">
        <w:rPr>
          <w:rStyle w:val="Rimandocommento"/>
          <w:rFonts w:ascii="Times New Roman" w:hAnsi="Times New Roman"/>
          <w:lang w:bidi="ar-SA"/>
        </w:rPr>
        <w:commentReference w:id="2"/>
      </w:r>
    </w:p>
    <w:p w14:paraId="29FA21A4" w14:textId="77777777" w:rsidR="00F91C90" w:rsidRPr="004D2D8A" w:rsidRDefault="00F91C90" w:rsidP="003B4B31">
      <w:pPr>
        <w:pStyle w:val="MDPI14history"/>
        <w:spacing w:before="0"/>
        <w:ind w:left="311" w:hanging="198"/>
      </w:pPr>
      <w:r w:rsidRPr="004D2D8A">
        <w:rPr>
          <w:b/>
        </w:rPr>
        <w:t>*</w:t>
      </w:r>
      <w:r w:rsidR="000264C7">
        <w:tab/>
        <w:t>Correspondence: davide.brunelli</w:t>
      </w:r>
      <w:r w:rsidRPr="004D2D8A">
        <w:t>@</w:t>
      </w:r>
      <w:r w:rsidR="000264C7">
        <w:t>unitn.it</w:t>
      </w:r>
      <w:r w:rsidRPr="004D2D8A">
        <w:t>; Tel.: +xx-xxx-xxx-</w:t>
      </w:r>
      <w:proofErr w:type="spellStart"/>
      <w:r w:rsidRPr="004D2D8A">
        <w:t>xxxx</w:t>
      </w:r>
      <w:proofErr w:type="spellEnd"/>
    </w:p>
    <w:p w14:paraId="7BE96BEA" w14:textId="77777777" w:rsidR="00F82B9D" w:rsidRPr="004D2D8A" w:rsidRDefault="00656FB0" w:rsidP="003B4B31">
      <w:pPr>
        <w:pStyle w:val="MDPI14history"/>
      </w:pPr>
      <w:r>
        <w:t>Academic Editor:</w:t>
      </w:r>
    </w:p>
    <w:p w14:paraId="44DDD9F5" w14:textId="77777777" w:rsidR="00F82B9D" w:rsidRPr="004D2D8A" w:rsidRDefault="00F82B9D" w:rsidP="003B4B31">
      <w:pPr>
        <w:pStyle w:val="MDPI14history"/>
        <w:spacing w:before="0"/>
      </w:pPr>
      <w:r w:rsidRPr="004D2D8A">
        <w:t>Received: date; Accepted: date; Published: date</w:t>
      </w:r>
    </w:p>
    <w:p w14:paraId="0DFF5FDA" w14:textId="77777777" w:rsidR="000264C7" w:rsidRDefault="000264C7" w:rsidP="006A6C9F">
      <w:pPr>
        <w:pStyle w:val="MDPI17abstract"/>
      </w:pPr>
      <w:r>
        <w:rPr>
          <w:b/>
        </w:rPr>
        <w:t>Abstract:</w:t>
      </w:r>
      <w:r w:rsidR="0071390F">
        <w:t xml:space="preserve"> </w:t>
      </w:r>
      <w:r w:rsidR="001E2155">
        <w:t>T</w:t>
      </w:r>
      <w:r w:rsidR="002E5C9F">
        <w:t>hermoelectric generators</w:t>
      </w:r>
      <w:r w:rsidR="0071390F">
        <w:t xml:space="preserve"> (TEGs)</w:t>
      </w:r>
      <w:r w:rsidR="001E2155">
        <w:t xml:space="preserve"> </w:t>
      </w:r>
      <w:r w:rsidR="002E5C9F">
        <w:t xml:space="preserve">are </w:t>
      </w:r>
      <w:r w:rsidR="001E2155">
        <w:t xml:space="preserve">now </w:t>
      </w:r>
      <w:r w:rsidR="0071390F">
        <w:t>cap</w:t>
      </w:r>
      <w:r w:rsidR="002E5C9F">
        <w:t>ab</w:t>
      </w:r>
      <w:r w:rsidR="0071390F">
        <w:t xml:space="preserve">le of powering </w:t>
      </w:r>
      <w:r w:rsidR="001E2155">
        <w:t>the abundant low power electronics</w:t>
      </w:r>
      <w:r w:rsidR="002E5C9F">
        <w:t xml:space="preserve"> </w:t>
      </w:r>
      <w:r w:rsidR="0071390F">
        <w:t xml:space="preserve">from </w:t>
      </w:r>
      <w:r w:rsidR="00C56B92">
        <w:t xml:space="preserve">very </w:t>
      </w:r>
      <w:r w:rsidR="0097626F">
        <w:t xml:space="preserve">small </w:t>
      </w:r>
      <w:r w:rsidR="0071390F">
        <w:t xml:space="preserve">(just a few </w:t>
      </w:r>
      <w:r w:rsidR="001E2155">
        <w:t>degrees</w:t>
      </w:r>
      <w:r w:rsidR="0071390F">
        <w:t xml:space="preserve"> Celsius) </w:t>
      </w:r>
      <w:r w:rsidR="00C56B92">
        <w:t>temperature gradients</w:t>
      </w:r>
      <w:r w:rsidR="0071390F">
        <w:t>.</w:t>
      </w:r>
      <w:r w:rsidR="0097626F">
        <w:t xml:space="preserve"> </w:t>
      </w:r>
      <w:r w:rsidR="00312A63">
        <w:t>This factor a</w:t>
      </w:r>
      <w:r w:rsidR="0071390F">
        <w:t xml:space="preserve">long </w:t>
      </w:r>
      <w:r w:rsidR="00A94D84">
        <w:t xml:space="preserve">with the continuously lowering </w:t>
      </w:r>
      <w:r w:rsidR="0071390F">
        <w:t>cos</w:t>
      </w:r>
      <w:r w:rsidR="00312A63">
        <w:t>t and size of TEGs, has contributed</w:t>
      </w:r>
      <w:r w:rsidR="0071390F">
        <w:t xml:space="preserve"> </w:t>
      </w:r>
      <w:r w:rsidR="006C7E7D">
        <w:t>to the growing number of</w:t>
      </w:r>
      <w:r w:rsidR="0071390F">
        <w:t xml:space="preserve"> miniaturized </w:t>
      </w:r>
      <w:r w:rsidR="00A94D84">
        <w:t xml:space="preserve">battery-free </w:t>
      </w:r>
      <w:r w:rsidR="0071390F">
        <w:t>sensor modules</w:t>
      </w:r>
      <w:r w:rsidR="00312A63">
        <w:t xml:space="preserve"> powered by TEGs</w:t>
      </w:r>
      <w:r w:rsidR="0071390F">
        <w:t>.</w:t>
      </w:r>
      <w:r w:rsidR="0097626F">
        <w:t xml:space="preserve"> </w:t>
      </w:r>
      <w:r w:rsidRPr="000264C7">
        <w:t>In</w:t>
      </w:r>
      <w:r w:rsidR="00A94D84">
        <w:t xml:space="preserve"> </w:t>
      </w:r>
      <w:r w:rsidRPr="000264C7">
        <w:t xml:space="preserve">this </w:t>
      </w:r>
      <w:del w:id="3" w:author="Maurizio Rossi" w:date="2017-07-27T16:20:00Z">
        <w:r w:rsidRPr="000264C7" w:rsidDel="003E31D4">
          <w:delText>paper</w:delText>
        </w:r>
      </w:del>
      <w:ins w:id="4" w:author="Maurizio Rossi" w:date="2017-07-27T16:21:00Z">
        <w:r w:rsidR="003E31D4">
          <w:t>article</w:t>
        </w:r>
      </w:ins>
      <w:r w:rsidRPr="000264C7">
        <w:t>, we present the design of a</w:t>
      </w:r>
      <w:ins w:id="5" w:author="Maurizio Rossi" w:date="2017-07-27T16:20:00Z">
        <w:r w:rsidR="003E31D4">
          <w:t>n</w:t>
        </w:r>
      </w:ins>
      <w:r w:rsidRPr="000264C7">
        <w:t xml:space="preserve"> </w:t>
      </w:r>
      <w:del w:id="6" w:author="Maurizio Rossi" w:date="2017-07-27T16:20:00Z">
        <w:r w:rsidR="00312A63" w:rsidDel="003E31D4">
          <w:delText>self</w:delText>
        </w:r>
      </w:del>
      <w:ins w:id="7" w:author="Maurizio Rossi" w:date="2017-07-27T16:20:00Z">
        <w:r w:rsidR="003E31D4">
          <w:t>ambient</w:t>
        </w:r>
      </w:ins>
      <w:r w:rsidR="00312A63">
        <w:t xml:space="preserve">-powered </w:t>
      </w:r>
      <w:ins w:id="8" w:author="Maurizio Rossi" w:date="2017-07-27T16:20:00Z">
        <w:r w:rsidR="003E31D4">
          <w:t xml:space="preserve">wireless </w:t>
        </w:r>
      </w:ins>
      <w:del w:id="9" w:author="Maurizio Rossi" w:date="2017-07-27T16:20:00Z">
        <w:r w:rsidRPr="000264C7" w:rsidDel="003E31D4">
          <w:delText xml:space="preserve">smart </w:delText>
        </w:r>
      </w:del>
      <w:r w:rsidRPr="000264C7">
        <w:t>bolt for high-end electro-mechanical systems. The bolt is equi</w:t>
      </w:r>
      <w:r w:rsidR="00A94D84">
        <w:t xml:space="preserve">pped with </w:t>
      </w:r>
      <w:ins w:id="10" w:author="Maurizio Rossi" w:date="2017-07-27T16:20:00Z">
        <w:r w:rsidR="003E31D4">
          <w:t xml:space="preserve">a </w:t>
        </w:r>
      </w:ins>
      <w:r w:rsidR="00A94D84">
        <w:t>temperature sensor and a low power RF chip powered from a</w:t>
      </w:r>
      <w:r w:rsidR="00C56B92">
        <w:t xml:space="preserve"> </w:t>
      </w:r>
      <w:r w:rsidR="00C56B92" w:rsidRPr="000264C7">
        <w:t>TEG</w:t>
      </w:r>
      <w:r w:rsidR="00A94D84">
        <w:t xml:space="preserve">. A DC-DC converter interfacing the TEG with the RF chip </w:t>
      </w:r>
      <w:r w:rsidR="00945E94">
        <w:t>is used to step-</w:t>
      </w:r>
      <w:r w:rsidR="00A94D84">
        <w:t xml:space="preserve">up the low TEG voltage. </w:t>
      </w:r>
      <w:r w:rsidRPr="000264C7">
        <w:t>The work includes</w:t>
      </w:r>
      <w:r w:rsidR="00A94D84">
        <w:t xml:space="preserve"> the </w:t>
      </w:r>
      <w:r w:rsidRPr="000264C7">
        <w:t xml:space="preserve">characterizations of </w:t>
      </w:r>
      <w:r w:rsidR="00A94D84">
        <w:t xml:space="preserve">different </w:t>
      </w:r>
      <w:r w:rsidRPr="000264C7">
        <w:t>TEGs and DC-DC converters</w:t>
      </w:r>
      <w:del w:id="11" w:author="Maurizio Rossi" w:date="2017-07-27T16:22:00Z">
        <w:r w:rsidR="006C7E7D" w:rsidDel="003E31D4">
          <w:delText>.</w:delText>
        </w:r>
        <w:r w:rsidRPr="000264C7" w:rsidDel="003E31D4">
          <w:delText xml:space="preserve"> The characterization was </w:delText>
        </w:r>
        <w:r w:rsidR="00945E94" w:rsidDel="003E31D4">
          <w:delText xml:space="preserve">mainly </w:delText>
        </w:r>
        <w:r w:rsidRPr="000264C7" w:rsidDel="003E31D4">
          <w:delText>done</w:delText>
        </w:r>
      </w:del>
      <w:r w:rsidRPr="000264C7">
        <w:t xml:space="preserve"> to determine </w:t>
      </w:r>
      <w:ins w:id="12" w:author="Maurizio Rossi" w:date="2017-07-27T16:22:00Z">
        <w:r w:rsidR="003E31D4">
          <w:t xml:space="preserve">the optimal design based on </w:t>
        </w:r>
      </w:ins>
      <w:r w:rsidRPr="000264C7">
        <w:t xml:space="preserve">the amount of power that can be generated from a TEG under different loads and at temperature gradients typical of </w:t>
      </w:r>
      <w:del w:id="13" w:author="Maurizio Rossi" w:date="2017-07-27T16:23:00Z">
        <w:r w:rsidRPr="000264C7" w:rsidDel="00DA5819">
          <w:delText xml:space="preserve">mechanical </w:delText>
        </w:r>
      </w:del>
      <w:ins w:id="14" w:author="Maurizio Rossi" w:date="2017-07-27T16:23:00Z">
        <w:r w:rsidR="00DA5819">
          <w:t>industrial</w:t>
        </w:r>
        <w:r w:rsidR="00DA5819" w:rsidRPr="000264C7">
          <w:t xml:space="preserve"> </w:t>
        </w:r>
      </w:ins>
      <w:r w:rsidRPr="000264C7">
        <w:t>environments</w:t>
      </w:r>
      <w:r w:rsidR="006A6C9F">
        <w:t xml:space="preserve">. </w:t>
      </w:r>
      <w:r w:rsidR="00945E94">
        <w:t xml:space="preserve">The </w:t>
      </w:r>
      <w:r w:rsidR="007B4F25">
        <w:t xml:space="preserve">power consumption of the </w:t>
      </w:r>
      <w:r w:rsidR="00945E94">
        <w:t xml:space="preserve">prototype </w:t>
      </w:r>
      <w:r w:rsidR="007B4F25">
        <w:t xml:space="preserve">system under different conditions was also measured. </w:t>
      </w:r>
      <w:del w:id="15" w:author="Maurizio Rossi" w:date="2017-07-27T16:23:00Z">
        <w:r w:rsidR="00945E94" w:rsidDel="00DA5819">
          <w:delText>T</w:delText>
        </w:r>
        <w:r w:rsidR="00A94D84" w:rsidDel="00DA5819">
          <w:delText xml:space="preserve">he obtained </w:delText>
        </w:r>
        <w:r w:rsidR="006C7E7D" w:rsidDel="00DA5819">
          <w:delText>r</w:delText>
        </w:r>
      </w:del>
      <w:ins w:id="16" w:author="Maurizio Rossi" w:date="2017-07-27T16:23:00Z">
        <w:r w:rsidR="00DA5819">
          <w:t>R</w:t>
        </w:r>
      </w:ins>
      <w:r w:rsidR="006C7E7D">
        <w:t>esult</w:t>
      </w:r>
      <w:r w:rsidR="00945E94">
        <w:t xml:space="preserve"> </w:t>
      </w:r>
      <w:r w:rsidRPr="000264C7">
        <w:t>demonstrate</w:t>
      </w:r>
      <w:r w:rsidR="006C7E7D">
        <w:t>s</w:t>
      </w:r>
      <w:r w:rsidRPr="000264C7">
        <w:t xml:space="preserve"> that the power generated </w:t>
      </w:r>
      <w:r w:rsidR="00945E94">
        <w:t xml:space="preserve">by the TEG </w:t>
      </w:r>
      <w:r w:rsidRPr="000264C7">
        <w:t xml:space="preserve">at </w:t>
      </w:r>
      <w:r w:rsidR="00312A63">
        <w:t xml:space="preserve">very low </w:t>
      </w:r>
      <w:r w:rsidRPr="000264C7">
        <w:t xml:space="preserve">temperature gradients is sufficient to guarantee continuous wireless monitoring </w:t>
      </w:r>
      <w:r w:rsidR="00945E94">
        <w:t>of the critical fasteners in critical systems such as avionic</w:t>
      </w:r>
      <w:r w:rsidR="006A6C9F">
        <w:t>s</w:t>
      </w:r>
      <w:r w:rsidR="00945E94">
        <w:t xml:space="preserve">, motorsport and aerospace. </w:t>
      </w:r>
    </w:p>
    <w:p w14:paraId="190CEB7D" w14:textId="77777777" w:rsidR="00EA6423" w:rsidRPr="004D2D8A" w:rsidRDefault="00EA6423" w:rsidP="003B4B31">
      <w:pPr>
        <w:pStyle w:val="MDPI18keywords"/>
      </w:pPr>
      <w:r w:rsidRPr="004D2D8A">
        <w:rPr>
          <w:b/>
        </w:rPr>
        <w:t xml:space="preserve">Keywords: </w:t>
      </w:r>
      <w:r w:rsidR="000264C7" w:rsidRPr="000264C7">
        <w:t>Smart bolt; TEG; Peltier; IoT; Energy harvesting</w:t>
      </w:r>
    </w:p>
    <w:p w14:paraId="1FB2E438" w14:textId="77777777" w:rsidR="00EA6423" w:rsidRPr="004D2D8A" w:rsidRDefault="00EA6423" w:rsidP="003B4B31">
      <w:pPr>
        <w:pStyle w:val="MDPI19line"/>
      </w:pPr>
    </w:p>
    <w:p w14:paraId="2CE9E899" w14:textId="77777777" w:rsidR="009758F3" w:rsidRDefault="00EA6423" w:rsidP="009764B5">
      <w:pPr>
        <w:pStyle w:val="MDPI21heading1"/>
      </w:pPr>
      <w:r w:rsidRPr="004D2D8A">
        <w:rPr>
          <w:lang w:eastAsia="zh-CN"/>
        </w:rPr>
        <w:t xml:space="preserve">1. </w:t>
      </w:r>
      <w:r w:rsidRPr="004D2D8A">
        <w:t>Introduction</w:t>
      </w:r>
      <w:bookmarkStart w:id="17" w:name="OLE_LINK1"/>
      <w:bookmarkStart w:id="18" w:name="OLE_LINK2"/>
    </w:p>
    <w:p w14:paraId="248D0E86" w14:textId="77777777" w:rsidR="00C22C00" w:rsidRDefault="005B4632" w:rsidP="00C22C00">
      <w:pPr>
        <w:pStyle w:val="MDPI31text"/>
      </w:pPr>
      <w:r>
        <w:t>The average number of sensors on electromechanical systems (EMS)</w:t>
      </w:r>
      <w:r w:rsidR="00C22C00">
        <w:t>,</w:t>
      </w:r>
      <w:r>
        <w:t xml:space="preserve"> which includes diffe</w:t>
      </w:r>
      <w:r w:rsidR="001E0D70">
        <w:t xml:space="preserve">rent aerial and ground vehicles, </w:t>
      </w:r>
      <w:r>
        <w:t xml:space="preserve">complex infrastructures such as manufacturing plants, underwater oil &amp; gas pipelines </w:t>
      </w:r>
      <w:r w:rsidR="00C22C00">
        <w:t>has undergone</w:t>
      </w:r>
      <w:r>
        <w:t xml:space="preserve"> an exponential increase. </w:t>
      </w:r>
      <w:r w:rsidR="006A6C9F">
        <w:t>Those EMS building blocks that</w:t>
      </w:r>
      <w:r w:rsidR="000264C7">
        <w:t xml:space="preserve"> </w:t>
      </w:r>
      <w:r w:rsidR="006A6C9F">
        <w:t>are not fitted with sensors and therefore are no</w:t>
      </w:r>
      <w:r w:rsidR="000264C7">
        <w:t>t monitored and controlled by an automation system in real-time must undergo a periodic manual inspection and maintenance. This manual inspection which has a probability of being either premature or overdue is unreliable and adds extra cost</w:t>
      </w:r>
      <w:ins w:id="19" w:author="Maurizio Rossi" w:date="2017-07-27T16:24:00Z">
        <w:r w:rsidR="00DA5819">
          <w:t>s</w:t>
        </w:r>
      </w:ins>
      <w:r w:rsidR="000264C7">
        <w:t>.</w:t>
      </w:r>
      <w:r w:rsidR="00C22C00">
        <w:t xml:space="preserve"> The effort of guaranteeing the safety by continuously monitoring the parts of EMS is the reason behind the expansion in the number of on-system sensors.</w:t>
      </w:r>
    </w:p>
    <w:p w14:paraId="5272F575" w14:textId="77777777" w:rsidR="000264C7" w:rsidRDefault="00C22C00" w:rsidP="000264C7">
      <w:pPr>
        <w:pStyle w:val="MDPI31text"/>
      </w:pPr>
      <w:r>
        <w:t>In EMS, critical fasteners that are located close to a large source of heat, such as an engine</w:t>
      </w:r>
      <w:ins w:id="20" w:author="Maurizio Rossi" w:date="2017-07-27T16:25:00Z">
        <w:r w:rsidR="00DA5819">
          <w:t>,</w:t>
        </w:r>
      </w:ins>
      <w:r>
        <w:t xml:space="preserve"> are subject to a continuous </w:t>
      </w:r>
      <w:r w:rsidR="001E0D70">
        <w:t>rapid heating and cooling which will</w:t>
      </w:r>
      <w:r>
        <w:t xml:space="preserve"> eventually render the</w:t>
      </w:r>
      <w:r w:rsidR="0076711C">
        <w:t xml:space="preserve">m </w:t>
      </w:r>
      <w:r>
        <w:t xml:space="preserve">brittle </w:t>
      </w:r>
      <w:commentRangeStart w:id="21"/>
      <w:r>
        <w:t>[2]</w:t>
      </w:r>
      <w:commentRangeEnd w:id="21"/>
      <w:r w:rsidR="00DA5819">
        <w:rPr>
          <w:rStyle w:val="Rimandocommento"/>
          <w:rFonts w:ascii="Times New Roman" w:hAnsi="Times New Roman"/>
          <w:snapToGrid/>
          <w:lang w:bidi="ar-SA"/>
        </w:rPr>
        <w:commentReference w:id="21"/>
      </w:r>
      <w:r>
        <w:t xml:space="preserve">. </w:t>
      </w:r>
      <w:r w:rsidR="0076711C">
        <w:t>The</w:t>
      </w:r>
      <w:r w:rsidR="000264C7">
        <w:t xml:space="preserve"> </w:t>
      </w:r>
      <w:r w:rsidR="0076711C">
        <w:t>fasteners</w:t>
      </w:r>
      <w:r w:rsidR="00694745">
        <w:t xml:space="preserve"> (bolts)</w:t>
      </w:r>
      <w:r w:rsidR="0076711C">
        <w:t xml:space="preserve"> </w:t>
      </w:r>
      <w:r w:rsidR="000264C7">
        <w:t>are also subject to wear and tear caused by</w:t>
      </w:r>
      <w:r w:rsidR="00C90C9B">
        <w:t xml:space="preserve"> being over stressed.</w:t>
      </w:r>
      <w:r w:rsidR="000264C7">
        <w:t xml:space="preserve"> Over time and due to</w:t>
      </w:r>
      <w:r w:rsidR="0076711C">
        <w:t xml:space="preserve"> movement, </w:t>
      </w:r>
      <w:del w:id="22" w:author="Maurizio Rossi" w:date="2017-07-27T16:26:00Z">
        <w:r w:rsidR="0076711C" w:rsidDel="00DA5819">
          <w:delText xml:space="preserve">the </w:delText>
        </w:r>
      </w:del>
      <w:r w:rsidR="00694745">
        <w:t>bolts</w:t>
      </w:r>
      <w:r w:rsidR="0076711C">
        <w:t xml:space="preserve"> may also be</w:t>
      </w:r>
      <w:r w:rsidR="000264C7">
        <w:t xml:space="preserve">come loose and unable to provide the proper tension to hold the parts together. It is therefore important to monitor the health of critical fasteners in EMS, especially those whose failure </w:t>
      </w:r>
      <w:ins w:id="23" w:author="Maurizio Rossi" w:date="2017-07-27T16:26:00Z">
        <w:r w:rsidR="00DA5819">
          <w:t xml:space="preserve">can </w:t>
        </w:r>
      </w:ins>
      <w:r w:rsidR="000264C7">
        <w:t>lead</w:t>
      </w:r>
      <w:del w:id="24" w:author="Maurizio Rossi" w:date="2017-07-27T16:26:00Z">
        <w:r w:rsidR="000264C7" w:rsidDel="00DA5819">
          <w:delText>s</w:delText>
        </w:r>
      </w:del>
      <w:r w:rsidR="000264C7">
        <w:t xml:space="preserve"> to a total failure </w:t>
      </w:r>
      <w:r w:rsidR="008F3934">
        <w:t>or significant reduction in per</w:t>
      </w:r>
      <w:r w:rsidR="000264C7">
        <w:t xml:space="preserve">formance of the whole EMS. </w:t>
      </w:r>
    </w:p>
    <w:p w14:paraId="1F3F6DFC" w14:textId="77777777" w:rsidR="000264C7" w:rsidRDefault="0076711C" w:rsidP="00D4639D">
      <w:pPr>
        <w:pStyle w:val="MDPI31text"/>
      </w:pPr>
      <w:commentRangeStart w:id="25"/>
      <w:r>
        <w:t>The current state</w:t>
      </w:r>
      <w:commentRangeEnd w:id="25"/>
      <w:r w:rsidR="00DA5819">
        <w:rPr>
          <w:rStyle w:val="Rimandocommento"/>
          <w:rFonts w:ascii="Times New Roman" w:hAnsi="Times New Roman"/>
          <w:snapToGrid/>
          <w:lang w:bidi="ar-SA"/>
        </w:rPr>
        <w:commentReference w:id="25"/>
      </w:r>
      <w:r>
        <w:t xml:space="preserve">, safety and </w:t>
      </w:r>
      <w:r w:rsidR="000829EE">
        <w:t xml:space="preserve">average </w:t>
      </w:r>
      <w:r>
        <w:t xml:space="preserve">time before </w:t>
      </w:r>
      <w:r w:rsidR="001E0D70">
        <w:t xml:space="preserve">the need for a </w:t>
      </w:r>
      <w:r>
        <w:t>replacement of critica</w:t>
      </w:r>
      <w:r w:rsidR="000829EE">
        <w:t>l fasteners can be determined using a continuously recorded</w:t>
      </w:r>
      <w:r>
        <w:t xml:space="preserve"> </w:t>
      </w:r>
      <w:r w:rsidR="000829EE">
        <w:t>temperature data. The tension in</w:t>
      </w:r>
      <w:r w:rsidR="000264C7">
        <w:t xml:space="preserve"> the fasteners can </w:t>
      </w:r>
      <w:r w:rsidR="000264C7">
        <w:lastRenderedPageBreak/>
        <w:t>also be mo</w:t>
      </w:r>
      <w:r w:rsidR="00694745">
        <w:t>nitored to have an idea of the</w:t>
      </w:r>
      <w:r w:rsidR="000264C7">
        <w:t xml:space="preserve"> loosening</w:t>
      </w:r>
      <w:r w:rsidR="001E0D70">
        <w:t xml:space="preserve"> of the bolts</w:t>
      </w:r>
      <w:r w:rsidR="000264C7">
        <w:t xml:space="preserve">. </w:t>
      </w:r>
      <w:r w:rsidR="001E0D70">
        <w:t>Bolts</w:t>
      </w:r>
      <w:r w:rsidR="000264C7">
        <w:t xml:space="preserve"> that are crucia</w:t>
      </w:r>
      <w:r>
        <w:t>l for the proper function</w:t>
      </w:r>
      <w:r w:rsidR="000264C7">
        <w:t xml:space="preserve">ing of the whole system </w:t>
      </w:r>
      <w:r w:rsidR="00D4639D">
        <w:t>usually have a large</w:t>
      </w:r>
      <w:del w:id="26" w:author="Maurizio Rossi" w:date="2017-07-27T16:27:00Z">
        <w:r w:rsidR="00D4639D" w:rsidDel="00DA5819">
          <w:delText>r</w:delText>
        </w:r>
      </w:del>
      <w:r w:rsidR="00D4639D">
        <w:t xml:space="preserve"> diameter which</w:t>
      </w:r>
      <w:r w:rsidR="000264C7">
        <w:t xml:space="preserve"> makes them ideal to fit small </w:t>
      </w:r>
      <w:r w:rsidR="00D4639D">
        <w:t>temperature sensors with an</w:t>
      </w:r>
      <w:r w:rsidR="008F3934">
        <w:t xml:space="preserve"> intelligent</w:t>
      </w:r>
      <w:r w:rsidR="000264C7">
        <w:t xml:space="preserve"> circuit</w:t>
      </w:r>
      <w:r w:rsidR="00D4639D">
        <w:t>ry</w:t>
      </w:r>
      <w:r w:rsidR="000264C7">
        <w:t xml:space="preserve"> on the top.</w:t>
      </w:r>
    </w:p>
    <w:p w14:paraId="5F6B2646" w14:textId="77777777" w:rsidR="00B470AD" w:rsidRDefault="000829EE" w:rsidP="00B470AD">
      <w:pPr>
        <w:pStyle w:val="MDPI31text"/>
      </w:pPr>
      <w:r>
        <w:t xml:space="preserve"> </w:t>
      </w:r>
      <w:commentRangeStart w:id="27"/>
      <w:r>
        <w:t>The purpose of this work is to develop a</w:t>
      </w:r>
      <w:r w:rsidR="000264C7">
        <w:t xml:space="preserve"> system </w:t>
      </w:r>
      <w:r>
        <w:t>which monitors the safety of critical fasteners. The system has a small form factor and is in</w:t>
      </w:r>
      <w:r w:rsidR="00694745">
        <w:t>stalled on top of the fasteners</w:t>
      </w:r>
      <w:r w:rsidR="00C90C9B">
        <w:t>. It has a temperature and tension sensors</w:t>
      </w:r>
      <w:commentRangeEnd w:id="27"/>
      <w:r w:rsidR="00DA5819">
        <w:rPr>
          <w:rStyle w:val="Rimandocommento"/>
          <w:rFonts w:ascii="Times New Roman" w:hAnsi="Times New Roman"/>
          <w:snapToGrid/>
          <w:lang w:bidi="ar-SA"/>
        </w:rPr>
        <w:commentReference w:id="27"/>
      </w:r>
      <w:r w:rsidR="00C90C9B">
        <w:t xml:space="preserve">. The </w:t>
      </w:r>
      <w:r>
        <w:t>heart of the system</w:t>
      </w:r>
      <w:r w:rsidR="00B717EB">
        <w:t xml:space="preserve"> is</w:t>
      </w:r>
      <w:r>
        <w:t xml:space="preserve"> </w:t>
      </w:r>
      <w:r w:rsidR="00B717EB">
        <w:t xml:space="preserve">a low power micro-controller with an integrated radio module to send the sensed data to a central controller. </w:t>
      </w:r>
      <w:r w:rsidR="000264C7">
        <w:t xml:space="preserve">The module will be powered from a TEG that generates electricity from the temperature gradient </w:t>
      </w:r>
      <w:r w:rsidR="00C90C9B">
        <w:t xml:space="preserve">between </w:t>
      </w:r>
      <w:r w:rsidR="000264C7">
        <w:t>the surface of the critical fastener and the environment. Fig. 1 is a schematic representation of the architecture of the system.</w:t>
      </w:r>
      <w:r w:rsidR="00B717EB">
        <w:t xml:space="preserve"> In</w:t>
      </w:r>
      <w:del w:id="28" w:author="Maurizio Rossi" w:date="2017-07-27T16:32:00Z">
        <w:r w:rsidR="00B717EB" w:rsidDel="00DA5819">
          <w:delText>-</w:delText>
        </w:r>
      </w:del>
      <w:ins w:id="29" w:author="Maurizio Rossi" w:date="2017-07-27T16:32:00Z">
        <w:r w:rsidR="00DA5819">
          <w:t xml:space="preserve"> </w:t>
        </w:r>
      </w:ins>
      <w:r w:rsidR="00B717EB">
        <w:t xml:space="preserve">terms of performance </w:t>
      </w:r>
      <w:r w:rsidR="00B470AD">
        <w:t xml:space="preserve">the system should fulfill the following requirements </w:t>
      </w:r>
    </w:p>
    <w:p w14:paraId="2CA84171" w14:textId="77777777" w:rsidR="00D4639D" w:rsidRDefault="00D4639D" w:rsidP="00880AE1">
      <w:pPr>
        <w:pStyle w:val="MDPI31text"/>
        <w:numPr>
          <w:ilvl w:val="2"/>
          <w:numId w:val="12"/>
        </w:numPr>
      </w:pPr>
      <w:r>
        <w:t>Generate its own energy</w:t>
      </w:r>
    </w:p>
    <w:p w14:paraId="4DE3691C" w14:textId="77777777" w:rsidR="00B470AD" w:rsidRDefault="00B470AD" w:rsidP="00880AE1">
      <w:pPr>
        <w:pStyle w:val="MDPI31text"/>
        <w:numPr>
          <w:ilvl w:val="2"/>
          <w:numId w:val="12"/>
        </w:numPr>
      </w:pPr>
      <w:r>
        <w:t xml:space="preserve">Monitor available energy before transmission and postpone transmission if available energy is below </w:t>
      </w:r>
      <w:ins w:id="30" w:author="Maurizio Rossi" w:date="2017-07-27T16:33:00Z">
        <w:r w:rsidR="00CD18AA">
          <w:t xml:space="preserve">a </w:t>
        </w:r>
      </w:ins>
      <w:r>
        <w:t>threshold</w:t>
      </w:r>
    </w:p>
    <w:p w14:paraId="284447F1" w14:textId="77777777" w:rsidR="00B470AD" w:rsidRDefault="00B470AD" w:rsidP="00880AE1">
      <w:pPr>
        <w:pStyle w:val="MDPI31text"/>
        <w:numPr>
          <w:ilvl w:val="2"/>
          <w:numId w:val="12"/>
        </w:numPr>
      </w:pPr>
      <w:r>
        <w:t xml:space="preserve">Dynamically adjust </w:t>
      </w:r>
      <w:ins w:id="31" w:author="Maurizio Rossi" w:date="2017-07-27T16:33:00Z">
        <w:r w:rsidR="00CD18AA">
          <w:t xml:space="preserve">its </w:t>
        </w:r>
      </w:ins>
      <w:r>
        <w:t>duty cycle</w:t>
      </w:r>
      <w:r w:rsidR="009764B5">
        <w:t xml:space="preserve"> (CPU wakeup frequency)</w:t>
      </w:r>
      <w:r>
        <w:t xml:space="preserve"> based on available energy from TEG</w:t>
      </w:r>
    </w:p>
    <w:p w14:paraId="5E88AA30" w14:textId="77777777" w:rsidR="00B470AD" w:rsidRDefault="00B470AD" w:rsidP="00880AE1">
      <w:pPr>
        <w:pStyle w:val="MDPI31text"/>
        <w:numPr>
          <w:ilvl w:val="2"/>
          <w:numId w:val="12"/>
        </w:numPr>
      </w:pPr>
      <w:r>
        <w:t xml:space="preserve">Dynamically adjust </w:t>
      </w:r>
      <w:ins w:id="32" w:author="Maurizio Rossi" w:date="2017-07-27T16:34:00Z">
        <w:r w:rsidR="00CD18AA">
          <w:t xml:space="preserve">radio </w:t>
        </w:r>
      </w:ins>
      <w:r>
        <w:t>transmission power (above a certain threshold) based on available energy and environmental conditions</w:t>
      </w:r>
    </w:p>
    <w:p w14:paraId="3BF5D1C6" w14:textId="77777777" w:rsidR="00B717EB" w:rsidRDefault="00B470AD" w:rsidP="00880AE1">
      <w:pPr>
        <w:pStyle w:val="MDPI31text"/>
        <w:numPr>
          <w:ilvl w:val="2"/>
          <w:numId w:val="12"/>
        </w:numPr>
      </w:pPr>
      <w:r>
        <w:t>Stay alive for as long as possible</w:t>
      </w:r>
    </w:p>
    <w:p w14:paraId="607D66B4" w14:textId="77777777" w:rsidR="00B717EB" w:rsidRDefault="00B717EB" w:rsidP="009764B5">
      <w:pPr>
        <w:pStyle w:val="MDPI31text"/>
        <w:ind w:firstLine="0"/>
      </w:pPr>
    </w:p>
    <w:p w14:paraId="45D9F60F" w14:textId="77777777" w:rsidR="008F3934" w:rsidRDefault="009764B5" w:rsidP="000264C7">
      <w:pPr>
        <w:pStyle w:val="MDPI31text"/>
      </w:pPr>
      <w:r>
        <w:t xml:space="preserve">The remainder of this paper is organized as follows. Section 2 provides a </w:t>
      </w:r>
      <w:r w:rsidR="000264C7">
        <w:t xml:space="preserve">brief survey </w:t>
      </w:r>
      <w:r>
        <w:t>of the state of the art in terms</w:t>
      </w:r>
      <w:r w:rsidR="000264C7">
        <w:t xml:space="preserve"> of TEG powered applications. </w:t>
      </w:r>
      <w:r>
        <w:t>In section 3 t</w:t>
      </w:r>
      <w:r w:rsidR="000264C7">
        <w:t>he experimental setup is explained and the obtained results are demonstrated. The power management section describes the results obtained from the characterization of DC-DC converters</w:t>
      </w:r>
      <w:ins w:id="33" w:author="Maurizio Rossi" w:date="2017-07-27T16:35:00Z">
        <w:r w:rsidR="00CD18AA">
          <w:t xml:space="preserve"> and prototype</w:t>
        </w:r>
      </w:ins>
      <w:r w:rsidR="000264C7">
        <w:t>. Finally, a conclusion is drawn based on the result.</w:t>
      </w:r>
    </w:p>
    <w:p w14:paraId="55C18227" w14:textId="77777777" w:rsidR="008F3934" w:rsidRDefault="008F3934" w:rsidP="009764B5">
      <w:pPr>
        <w:pStyle w:val="MDPI31text"/>
        <w:ind w:firstLine="0"/>
      </w:pPr>
    </w:p>
    <w:p w14:paraId="7BAAF0CD" w14:textId="77777777" w:rsidR="00BF018C" w:rsidRDefault="00BF018C" w:rsidP="003C1A23">
      <w:pPr>
        <w:pStyle w:val="MDPI31text"/>
        <w:ind w:left="1680" w:firstLine="420"/>
      </w:pPr>
      <w:r>
        <w:rPr>
          <w:noProof/>
          <w:lang w:eastAsia="en-US"/>
        </w:rPr>
        <w:drawing>
          <wp:inline distT="0" distB="0" distL="0" distR="8890" wp14:anchorId="39341002" wp14:editId="1D56F286">
            <wp:extent cx="2696845" cy="1511935"/>
            <wp:effectExtent l="0" t="0" r="0" b="0"/>
            <wp:docPr id="5"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8"/>
                    <pic:cNvPicPr>
                      <a:picLocks noChangeAspect="1" noChangeArrowheads="1"/>
                    </pic:cNvPicPr>
                  </pic:nvPicPr>
                  <pic:blipFill>
                    <a:blip r:embed="rId11"/>
                    <a:stretch>
                      <a:fillRect/>
                    </a:stretch>
                  </pic:blipFill>
                  <pic:spPr bwMode="auto">
                    <a:xfrm>
                      <a:off x="0" y="0"/>
                      <a:ext cx="2696845" cy="1511935"/>
                    </a:xfrm>
                    <a:prstGeom prst="rect">
                      <a:avLst/>
                    </a:prstGeom>
                  </pic:spPr>
                </pic:pic>
              </a:graphicData>
            </a:graphic>
          </wp:inline>
        </w:drawing>
      </w:r>
    </w:p>
    <w:p w14:paraId="67E4D21F" w14:textId="77777777" w:rsidR="00BF018C" w:rsidRPr="00BF018C" w:rsidRDefault="00BF018C" w:rsidP="00BF018C">
      <w:pPr>
        <w:pStyle w:val="MDPI51figurecaption"/>
        <w:rPr>
          <w:b/>
        </w:rPr>
      </w:pPr>
      <w:r w:rsidRPr="00BF018C">
        <w:rPr>
          <w:b/>
        </w:rPr>
        <w:t>Fig</w:t>
      </w:r>
      <w:r>
        <w:rPr>
          <w:b/>
        </w:rPr>
        <w:t>ure</w:t>
      </w:r>
      <w:r w:rsidRPr="00BF018C">
        <w:rPr>
          <w:b/>
        </w:rPr>
        <w:t xml:space="preserve"> 1. System Model</w:t>
      </w:r>
    </w:p>
    <w:bookmarkEnd w:id="17"/>
    <w:bookmarkEnd w:id="18"/>
    <w:p w14:paraId="505DCD99" w14:textId="77777777" w:rsidR="00545A90" w:rsidRDefault="00545A90" w:rsidP="003B4B31">
      <w:pPr>
        <w:pStyle w:val="MDPI21heading1"/>
      </w:pPr>
      <w:r w:rsidRPr="004D2D8A">
        <w:rPr>
          <w:lang w:eastAsia="zh-CN"/>
        </w:rPr>
        <w:t xml:space="preserve">2. </w:t>
      </w:r>
      <w:commentRangeStart w:id="34"/>
      <w:r w:rsidRPr="004D2D8A">
        <w:t>Materials and Methods</w:t>
      </w:r>
      <w:commentRangeEnd w:id="34"/>
      <w:r w:rsidR="00CD18AA">
        <w:rPr>
          <w:rStyle w:val="Rimandocommento"/>
          <w:rFonts w:ascii="Times New Roman" w:hAnsi="Times New Roman"/>
          <w:b w:val="0"/>
          <w:snapToGrid/>
          <w:lang w:bidi="ar-SA"/>
        </w:rPr>
        <w:commentReference w:id="34"/>
      </w:r>
      <w:r w:rsidRPr="004D2D8A">
        <w:t xml:space="preserve"> </w:t>
      </w:r>
    </w:p>
    <w:p w14:paraId="39A5345C" w14:textId="77777777" w:rsidR="00C32838" w:rsidRDefault="00E550E1" w:rsidP="00091886">
      <w:pPr>
        <w:pStyle w:val="MDPI31text"/>
      </w:pPr>
      <w:commentRangeStart w:id="35"/>
      <w:r>
        <w:t xml:space="preserve">The purpose of our work is building a </w:t>
      </w:r>
      <w:r w:rsidR="00C90C9B">
        <w:t xml:space="preserve">self-powered </w:t>
      </w:r>
      <w:r>
        <w:t xml:space="preserve">smart bolt which senses its own temperature, tension and other </w:t>
      </w:r>
      <w:r w:rsidR="00D4639D">
        <w:t>physical parameters and transmit</w:t>
      </w:r>
      <w:ins w:id="36" w:author="Maurizio Rossi" w:date="2017-07-27T16:35:00Z">
        <w:r w:rsidR="00CD18AA">
          <w:t>s</w:t>
        </w:r>
      </w:ins>
      <w:r w:rsidR="00D4639D">
        <w:t xml:space="preserve"> the sensed data</w:t>
      </w:r>
      <w:r>
        <w:t xml:space="preserve"> to a central controller</w:t>
      </w:r>
      <w:r w:rsidR="00C90C9B">
        <w:t xml:space="preserve"> over </w:t>
      </w:r>
      <w:ins w:id="37" w:author="Maurizio Rossi" w:date="2017-07-27T16:35:00Z">
        <w:r w:rsidR="00CD18AA">
          <w:t>sub-GHz</w:t>
        </w:r>
      </w:ins>
      <w:del w:id="38" w:author="Maurizio Rossi" w:date="2017-07-27T16:35:00Z">
        <w:r w:rsidR="00C90C9B" w:rsidDel="00CD18AA">
          <w:delText>a</w:delText>
        </w:r>
      </w:del>
      <w:r w:rsidR="00C90C9B">
        <w:t xml:space="preserve"> radio</w:t>
      </w:r>
      <w:r>
        <w:t>. Our approach is first modularizing the system into three units namely the power generation unit i.e. TEG, the power conditioning unit i.e. DC-DC boost converter an</w:t>
      </w:r>
      <w:r w:rsidR="00D4639D">
        <w:t xml:space="preserve">d </w:t>
      </w:r>
      <w:r w:rsidR="000B7A75">
        <w:t xml:space="preserve">storage capacitor and </w:t>
      </w:r>
      <w:r w:rsidR="00D4639D">
        <w:t xml:space="preserve">finally the </w:t>
      </w:r>
      <w:r>
        <w:t>core system</w:t>
      </w:r>
      <w:r w:rsidR="00694745">
        <w:t xml:space="preserve"> which is composed of a CC</w:t>
      </w:r>
      <w:r>
        <w:t>13</w:t>
      </w:r>
      <w:r w:rsidR="000B7A75">
        <w:t>10 microcontroller and</w:t>
      </w:r>
      <w:r w:rsidR="00D4639D">
        <w:t xml:space="preserve"> </w:t>
      </w:r>
      <w:r>
        <w:t>sensors.</w:t>
      </w:r>
      <w:r w:rsidR="00D14E78">
        <w:t xml:space="preserve"> The TE</w:t>
      </w:r>
      <w:r w:rsidR="00D4639D">
        <w:t xml:space="preserve">Gs used in this </w:t>
      </w:r>
      <w:del w:id="39" w:author="Maurizio Rossi" w:date="2017-07-27T16:36:00Z">
        <w:r w:rsidR="00D4639D" w:rsidDel="00CD18AA">
          <w:delText xml:space="preserve">experiment </w:delText>
        </w:r>
      </w:del>
      <w:ins w:id="40" w:author="Maurizio Rossi" w:date="2017-07-27T16:36:00Z">
        <w:r w:rsidR="00CD18AA">
          <w:t xml:space="preserve">work </w:t>
        </w:r>
      </w:ins>
      <w:proofErr w:type="gramStart"/>
      <w:r w:rsidR="00D4639D">
        <w:t>are</w:t>
      </w:r>
      <w:proofErr w:type="gramEnd"/>
      <w:r w:rsidR="00D4639D">
        <w:t xml:space="preserve"> </w:t>
      </w:r>
      <w:r w:rsidR="00D14E78">
        <w:t>Peltier modules or thermoelectric coolers (TECs)</w:t>
      </w:r>
      <w:r w:rsidR="00D4639D">
        <w:t>.</w:t>
      </w:r>
    </w:p>
    <w:p w14:paraId="11D675BB" w14:textId="77777777" w:rsidR="00D652A3" w:rsidRDefault="00C32838" w:rsidP="00091886">
      <w:pPr>
        <w:pStyle w:val="MDPI31text"/>
      </w:pPr>
      <w:r>
        <w:t>Performing</w:t>
      </w:r>
      <w:r w:rsidR="00D4639D">
        <w:t xml:space="preserve"> a proper power budget analysis from generation to consumption is crucial step in </w:t>
      </w:r>
      <w:r w:rsidR="00091886">
        <w:t>design</w:t>
      </w:r>
      <w:r w:rsidR="00D4639D">
        <w:t>ing</w:t>
      </w:r>
      <w:r w:rsidR="00091886">
        <w:t xml:space="preserve"> energy autonomous </w:t>
      </w:r>
      <w:r w:rsidR="00D4639D">
        <w:t>systems. Therefore, the TEGs were characterized to</w:t>
      </w:r>
      <w:r>
        <w:t xml:space="preserve"> record</w:t>
      </w:r>
      <w:r w:rsidR="00D4639D">
        <w:t xml:space="preserve"> the amount of </w:t>
      </w:r>
      <w:r w:rsidR="00091886">
        <w:t>power they can generate under different conditions</w:t>
      </w:r>
      <w:r w:rsidR="00D652A3">
        <w:t>. The power consumption of the</w:t>
      </w:r>
      <w:r w:rsidR="00091886">
        <w:t xml:space="preserve"> rest of the system under different conditions</w:t>
      </w:r>
      <w:r w:rsidR="00D652A3">
        <w:t xml:space="preserve"> was also measure</w:t>
      </w:r>
      <w:r>
        <w:t>d.</w:t>
      </w:r>
      <w:commentRangeEnd w:id="35"/>
      <w:r w:rsidR="00CD18AA">
        <w:rPr>
          <w:rStyle w:val="Rimandocommento"/>
          <w:rFonts w:ascii="Times New Roman" w:hAnsi="Times New Roman"/>
          <w:snapToGrid/>
          <w:lang w:bidi="ar-SA"/>
        </w:rPr>
        <w:commentReference w:id="35"/>
      </w:r>
    </w:p>
    <w:p w14:paraId="6B6F4546" w14:textId="77777777" w:rsidR="00091886" w:rsidRDefault="00091886" w:rsidP="00091886">
      <w:pPr>
        <w:pStyle w:val="MDPI31text"/>
      </w:pPr>
      <w:commentRangeStart w:id="41"/>
      <w:r>
        <w:t>The first part of this section provides a brief review of the state of the art in TEG characterization and applications powered by TEGs. The second section will present our method</w:t>
      </w:r>
      <w:r w:rsidR="00D652A3">
        <w:t>s</w:t>
      </w:r>
      <w:r>
        <w:t xml:space="preserve"> and </w:t>
      </w:r>
      <w:r w:rsidR="00D652A3">
        <w:t>design approaches</w:t>
      </w:r>
      <w:r>
        <w:t xml:space="preserve">. </w:t>
      </w:r>
      <w:commentRangeEnd w:id="41"/>
      <w:r w:rsidR="00CD18AA">
        <w:rPr>
          <w:rStyle w:val="Rimandocommento"/>
          <w:rFonts w:ascii="Times New Roman" w:hAnsi="Times New Roman"/>
          <w:snapToGrid/>
          <w:lang w:bidi="ar-SA"/>
        </w:rPr>
        <w:commentReference w:id="41"/>
      </w:r>
    </w:p>
    <w:p w14:paraId="26C16D11" w14:textId="77777777" w:rsidR="00091886" w:rsidRDefault="00091886" w:rsidP="00FB783B">
      <w:pPr>
        <w:pStyle w:val="MDPI31text"/>
      </w:pPr>
    </w:p>
    <w:p w14:paraId="6581E889" w14:textId="77777777" w:rsidR="00091886" w:rsidRDefault="00091886" w:rsidP="00FB783B">
      <w:pPr>
        <w:pStyle w:val="MDPI31text"/>
      </w:pPr>
    </w:p>
    <w:p w14:paraId="43C2B4EC" w14:textId="77777777" w:rsidR="003C1A23" w:rsidRDefault="003C1A23" w:rsidP="00FB783B">
      <w:pPr>
        <w:pStyle w:val="MDPI31text"/>
      </w:pPr>
    </w:p>
    <w:p w14:paraId="1FA3A3D1" w14:textId="77777777" w:rsidR="003C1A23" w:rsidRDefault="003C1A23" w:rsidP="00FB783B">
      <w:pPr>
        <w:pStyle w:val="MDPI31text"/>
      </w:pPr>
    </w:p>
    <w:p w14:paraId="63D059D9" w14:textId="77777777" w:rsidR="00FB783B" w:rsidRPr="004D2D8A" w:rsidRDefault="00FB783B" w:rsidP="00D652A3">
      <w:pPr>
        <w:pStyle w:val="MDPI31text"/>
        <w:ind w:firstLine="0"/>
      </w:pPr>
    </w:p>
    <w:p w14:paraId="4B13BA44" w14:textId="77777777" w:rsidR="00BF018C" w:rsidRDefault="00BF018C" w:rsidP="00575074">
      <w:pPr>
        <w:pStyle w:val="MDPI22heading2"/>
      </w:pPr>
      <w:r>
        <w:t>2.1 Related work</w:t>
      </w:r>
    </w:p>
    <w:p w14:paraId="4EDD93C6" w14:textId="77777777" w:rsidR="00BF018C" w:rsidRDefault="00276E7A" w:rsidP="00276E7A">
      <w:pPr>
        <w:pStyle w:val="MDPI31text"/>
      </w:pPr>
      <w:r>
        <w:t>Monitoring critical fasteners i</w:t>
      </w:r>
      <w:r w:rsidR="00BF018C">
        <w:t xml:space="preserve">s an issue which several companies are </w:t>
      </w:r>
      <w:r w:rsidR="000D348C">
        <w:t xml:space="preserve">trying to address. </w:t>
      </w:r>
      <w:r w:rsidR="00BF018C">
        <w:t xml:space="preserve">For example, </w:t>
      </w:r>
      <w:r w:rsidR="00BF018C">
        <w:fldChar w:fldCharType="begin"/>
      </w:r>
      <w:r w:rsidR="00BF018C">
        <w:instrText xml:space="preserve"> REF _Ref481063162 \r \h </w:instrText>
      </w:r>
      <w:r>
        <w:instrText xml:space="preserve"> \* MERGEFORMAT </w:instrText>
      </w:r>
      <w:r w:rsidR="00BF018C">
        <w:fldChar w:fldCharType="separate"/>
      </w:r>
      <w:r w:rsidR="000D348C">
        <w:t>[3</w:t>
      </w:r>
      <w:r w:rsidR="00BF018C">
        <w:t>]</w:t>
      </w:r>
      <w:r w:rsidR="00BF018C">
        <w:fldChar w:fldCharType="end"/>
      </w:r>
      <w:r w:rsidR="00BF018C">
        <w:t xml:space="preserve"> is a company that produces smart bolts with a </w:t>
      </w:r>
      <w:del w:id="42" w:author="Maurizio Rossi" w:date="2017-07-27T16:38:00Z">
        <w:r w:rsidR="00BF018C" w:rsidDel="00CD18AA">
          <w:delText xml:space="preserve">built </w:delText>
        </w:r>
      </w:del>
      <w:ins w:id="43" w:author="Maurizio Rossi" w:date="2017-07-27T16:38:00Z">
        <w:r w:rsidR="00CD18AA">
          <w:t>built</w:t>
        </w:r>
        <w:r w:rsidR="00CD18AA">
          <w:t>-</w:t>
        </w:r>
      </w:ins>
      <w:r w:rsidR="00BF018C">
        <w:t xml:space="preserve">in visual tension indicator. This product measures tension on the bolt and displays the result via a shade of red led mounted on the top of the bolt. Although this is an innovative product, it is not suitable for a coordinated sensing as it would be difficult to interface it into an existing closed loop control system. In </w:t>
      </w:r>
      <w:r w:rsidR="00BF018C">
        <w:fldChar w:fldCharType="begin"/>
      </w:r>
      <w:r w:rsidR="00BF018C">
        <w:instrText xml:space="preserve"> REF _Ref481063179 \r \h </w:instrText>
      </w:r>
      <w:r>
        <w:instrText xml:space="preserve"> \* MERGEFORMAT </w:instrText>
      </w:r>
      <w:r w:rsidR="00BF018C">
        <w:fldChar w:fldCharType="separate"/>
      </w:r>
      <w:r w:rsidR="000D348C">
        <w:t>[4</w:t>
      </w:r>
      <w:r w:rsidR="00BF018C">
        <w:t>]</w:t>
      </w:r>
      <w:r w:rsidR="00BF018C">
        <w:fldChar w:fldCharType="end"/>
      </w:r>
      <w:r w:rsidR="00BF018C">
        <w:t xml:space="preserve"> General Motors employed smart bolts with a combination of small memory and RFID heads. These bolts are mounted on the engine blocks. As the engine passes through the assembly line, data is read and written to the RFID tag by the machines. This data is used at subsequent stages to verify if correct operation</w:t>
      </w:r>
      <w:ins w:id="44" w:author="Maurizio Rossi" w:date="2017-07-27T16:39:00Z">
        <w:r w:rsidR="00CD18AA">
          <w:t>s</w:t>
        </w:r>
      </w:ins>
      <w:r w:rsidR="00BF018C">
        <w:t xml:space="preserve"> were done at the previous stage of assembly. Here the concern was so much into storing state information during the engine assembly rather than monitoring the health of the bolt itself. To the best of our knowledge we have not come across any other publication or product that monitors different properties of bolts in real time and relays gathered data to a central controller. </w:t>
      </w:r>
    </w:p>
    <w:p w14:paraId="257B014D" w14:textId="77777777" w:rsidR="00BF018C" w:rsidRDefault="000D348C" w:rsidP="00276E7A">
      <w:pPr>
        <w:pStyle w:val="MDPI31text"/>
      </w:pPr>
      <w:r>
        <w:t>In terms of characterization of</w:t>
      </w:r>
      <w:r w:rsidR="00BF018C">
        <w:t xml:space="preserve"> TEG</w:t>
      </w:r>
      <w:r>
        <w:t>s</w:t>
      </w:r>
      <w:r w:rsidR="00BF018C">
        <w:t xml:space="preserve"> to find the maximum power,</w:t>
      </w:r>
      <w:r>
        <w:t xml:space="preserve"> Gao et al.</w:t>
      </w:r>
      <w:r w:rsidR="00BF018C">
        <w:t xml:space="preserve"> </w:t>
      </w:r>
      <w:r w:rsidR="00BF018C">
        <w:fldChar w:fldCharType="begin"/>
      </w:r>
      <w:r w:rsidR="00BF018C">
        <w:instrText xml:space="preserve"> REF _Ref481063223 \r \h </w:instrText>
      </w:r>
      <w:r w:rsidR="00276E7A">
        <w:instrText xml:space="preserve"> \* MERGEFORMAT </w:instrText>
      </w:r>
      <w:r w:rsidR="00BF018C">
        <w:fldChar w:fldCharType="separate"/>
      </w:r>
      <w:r>
        <w:t>[5</w:t>
      </w:r>
      <w:r w:rsidR="00BF018C">
        <w:t>]</w:t>
      </w:r>
      <w:r w:rsidR="00BF018C">
        <w:fldChar w:fldCharType="end"/>
      </w:r>
      <w:r w:rsidR="00C605A7">
        <w:t xml:space="preserve"> propose</w:t>
      </w:r>
      <w:r w:rsidR="00BF018C">
        <w:t xml:space="preserve"> an additional numerical analysis to improve the estimation of maximum power by measuring the open circuit voltage</w:t>
      </w:r>
      <w:r w:rsidR="00C605A7">
        <w:t xml:space="preserve"> and short circuit current. A noninvasive thermal resistance estimation of TEGs is also presented in</w:t>
      </w:r>
      <w:r w:rsidR="00BF018C">
        <w:t xml:space="preserve"> </w:t>
      </w:r>
      <w:r w:rsidR="00BF018C">
        <w:fldChar w:fldCharType="begin"/>
      </w:r>
      <w:r w:rsidR="00BF018C">
        <w:instrText xml:space="preserve"> REF _Ref481063236 \r \h </w:instrText>
      </w:r>
      <w:r w:rsidR="00276E7A">
        <w:instrText xml:space="preserve"> \* MERGEFORMAT </w:instrText>
      </w:r>
      <w:r w:rsidR="00BF018C">
        <w:fldChar w:fldCharType="separate"/>
      </w:r>
      <w:r w:rsidR="00C605A7">
        <w:t>[6</w:t>
      </w:r>
      <w:r w:rsidR="00BF018C">
        <w:t>]</w:t>
      </w:r>
      <w:r w:rsidR="00BF018C">
        <w:fldChar w:fldCharType="end"/>
      </w:r>
      <w:r w:rsidR="00C605A7">
        <w:t>.</w:t>
      </w:r>
      <w:r w:rsidR="00BF018C">
        <w:t xml:space="preserve"> </w:t>
      </w:r>
      <w:r w:rsidR="00C605A7">
        <w:t>T</w:t>
      </w:r>
      <w:r w:rsidR="00BF018C">
        <w:t xml:space="preserve">he possibility of powering a network of wireless sensors using a combination of TEGs and DC-DC boosters is explored in </w:t>
      </w:r>
      <w:r w:rsidR="00BF018C">
        <w:fldChar w:fldCharType="begin"/>
      </w:r>
      <w:r w:rsidR="00BF018C">
        <w:instrText xml:space="preserve"> REF _Ref481063281 \r \h </w:instrText>
      </w:r>
      <w:r w:rsidR="00276E7A">
        <w:instrText xml:space="preserve"> \* MERGEFORMAT </w:instrText>
      </w:r>
      <w:r w:rsidR="00BF018C">
        <w:fldChar w:fldCharType="separate"/>
      </w:r>
      <w:r w:rsidR="001A61B7">
        <w:t>[10</w:t>
      </w:r>
      <w:r w:rsidR="00BF018C">
        <w:t>]</w:t>
      </w:r>
      <w:r w:rsidR="00BF018C">
        <w:fldChar w:fldCharType="end"/>
      </w:r>
      <w:r w:rsidR="00BF018C">
        <w:t xml:space="preserve">. </w:t>
      </w:r>
      <w:r w:rsidR="00C605A7">
        <w:t>In this work t</w:t>
      </w:r>
      <w:r w:rsidR="00BF018C">
        <w:t>he DC-DC booster efficiency was roughly approximated between 10-50% a</w:t>
      </w:r>
      <w:r w:rsidR="00C605A7">
        <w:t>nd the sensor module with an on-</w:t>
      </w:r>
      <w:r w:rsidR="00BF018C">
        <w:t xml:space="preserve">board </w:t>
      </w:r>
      <w:r>
        <w:t>ZigBee</w:t>
      </w:r>
      <w:r w:rsidR="00BF018C">
        <w:t xml:space="preserve"> radio was operating with a 10% duty cycle. In </w:t>
      </w:r>
      <w:r w:rsidR="00BF018C">
        <w:fldChar w:fldCharType="begin"/>
      </w:r>
      <w:r w:rsidR="00BF018C">
        <w:instrText xml:space="preserve"> REF _Ref481063287 \r \h </w:instrText>
      </w:r>
      <w:r w:rsidR="00276E7A">
        <w:instrText xml:space="preserve"> \* MERGEFORMAT </w:instrText>
      </w:r>
      <w:r w:rsidR="00BF018C">
        <w:fldChar w:fldCharType="separate"/>
      </w:r>
      <w:r w:rsidR="001A61B7">
        <w:t>[7</w:t>
      </w:r>
      <w:r w:rsidR="00BF018C">
        <w:t>]</w:t>
      </w:r>
      <w:r w:rsidR="00BF018C">
        <w:fldChar w:fldCharType="end"/>
      </w:r>
      <w:r w:rsidR="00BF018C">
        <w:t xml:space="preserve"> and </w:t>
      </w:r>
      <w:r w:rsidR="00BF018C">
        <w:fldChar w:fldCharType="begin"/>
      </w:r>
      <w:r w:rsidR="00BF018C">
        <w:instrText xml:space="preserve"> REF _Ref481069406 \r \h </w:instrText>
      </w:r>
      <w:r w:rsidR="00276E7A">
        <w:instrText xml:space="preserve"> \* MERGEFORMAT </w:instrText>
      </w:r>
      <w:r w:rsidR="00BF018C">
        <w:fldChar w:fldCharType="separate"/>
      </w:r>
      <w:r w:rsidR="001A61B7">
        <w:t>[8</w:t>
      </w:r>
      <w:r w:rsidR="00BF018C">
        <w:t>]</w:t>
      </w:r>
      <w:r w:rsidR="00BF018C">
        <w:fldChar w:fldCharType="end"/>
      </w:r>
      <w:r w:rsidR="00BF018C">
        <w:t xml:space="preserve"> an interesting application of powering gas sensors in a server farm using heat generated from the servers in the data center is proposed. The experiments include the analysis of performance of a combination of two TEGs as generators and two server boards running benchmark applications as source of thermal energy. The system was functioning with a duty cycle of 0.0027%. An application on </w:t>
      </w:r>
      <w:r w:rsidR="00BF018C">
        <w:fldChar w:fldCharType="begin"/>
      </w:r>
      <w:r w:rsidR="00BF018C">
        <w:instrText xml:space="preserve"> REF _Ref481063328 \r \h </w:instrText>
      </w:r>
      <w:r w:rsidR="00276E7A">
        <w:instrText xml:space="preserve"> \* MERGEFORMAT </w:instrText>
      </w:r>
      <w:r w:rsidR="00BF018C">
        <w:fldChar w:fldCharType="separate"/>
      </w:r>
      <w:r w:rsidR="00783767">
        <w:t>[9</w:t>
      </w:r>
      <w:r w:rsidR="00BF018C">
        <w:t>]</w:t>
      </w:r>
      <w:r w:rsidR="00BF018C">
        <w:fldChar w:fldCharType="end"/>
      </w:r>
      <w:r w:rsidR="00BF018C">
        <w:t xml:space="preserve"> demonstrates the use of TEGs to power sensors used in body area networks for assisting healthy aging. The TEGs were powered from body heat. The application scavenges 520 µW of energy at 15° C. The system operate</w:t>
      </w:r>
      <w:ins w:id="45" w:author="Maurizio Rossi" w:date="2017-07-27T16:40:00Z">
        <w:r w:rsidR="00CD18AA">
          <w:t>s</w:t>
        </w:r>
      </w:ins>
      <w:del w:id="46" w:author="Maurizio Rossi" w:date="2017-07-27T16:40:00Z">
        <w:r w:rsidR="00783767" w:rsidDel="00CD18AA">
          <w:delText>d</w:delText>
        </w:r>
      </w:del>
      <w:r w:rsidR="00783767">
        <w:t xml:space="preserve"> with a 0.4% duty cycle. </w:t>
      </w:r>
      <w:r w:rsidR="00BF018C">
        <w:t xml:space="preserve">On </w:t>
      </w:r>
      <w:r w:rsidR="00BF018C">
        <w:fldChar w:fldCharType="begin"/>
      </w:r>
      <w:r w:rsidR="00BF018C">
        <w:instrText xml:space="preserve"> REF _Ref481063354 \r \h </w:instrText>
      </w:r>
      <w:r w:rsidR="00276E7A">
        <w:instrText xml:space="preserve"> \* MERGEFORMAT </w:instrText>
      </w:r>
      <w:r w:rsidR="00BF018C">
        <w:fldChar w:fldCharType="separate"/>
      </w:r>
      <w:r w:rsidR="00783767">
        <w:t>[10</w:t>
      </w:r>
      <w:r w:rsidR="00BF018C">
        <w:t>]</w:t>
      </w:r>
      <w:r w:rsidR="00BF018C">
        <w:fldChar w:fldCharType="end"/>
      </w:r>
      <w:r w:rsidR="00BF018C">
        <w:t xml:space="preserve"> TEGs are used as a power source to monitor deep sea pipelines. The TEG was generating energy from the temperature difference between the pipe and the water. The collected temperature and motion data of the pipe was relayed using</w:t>
      </w:r>
      <w:r w:rsidR="00783767">
        <w:t xml:space="preserve"> optical wireless communication</w:t>
      </w:r>
      <w:r w:rsidR="00BF018C">
        <w:t xml:space="preserve">. In a different approach </w:t>
      </w:r>
      <w:r w:rsidR="00BF018C">
        <w:fldChar w:fldCharType="begin"/>
      </w:r>
      <w:r w:rsidR="00BF018C">
        <w:instrText xml:space="preserve"> REF _Ref481063335 \r \h </w:instrText>
      </w:r>
      <w:r w:rsidR="00276E7A">
        <w:instrText xml:space="preserve"> \* MERGEFORMAT </w:instrText>
      </w:r>
      <w:r w:rsidR="00BF018C">
        <w:fldChar w:fldCharType="separate"/>
      </w:r>
      <w:r w:rsidR="00783767">
        <w:t>[11</w:t>
      </w:r>
      <w:r w:rsidR="00BF018C">
        <w:t>]</w:t>
      </w:r>
      <w:r w:rsidR="00BF018C">
        <w:fldChar w:fldCharType="end"/>
      </w:r>
      <w:r w:rsidR="00BF018C">
        <w:t xml:space="preserve"> presents a model to predict the harvested energy using TEGs and photovoltaics based on </w:t>
      </w:r>
      <w:del w:id="47" w:author="Maurizio Rossi" w:date="2017-07-27T16:41:00Z">
        <w:r w:rsidR="00BF018C" w:rsidDel="00CD18AA">
          <w:delText xml:space="preserve">factors </w:delText>
        </w:r>
      </w:del>
      <w:ins w:id="48" w:author="Maurizio Rossi" w:date="2017-07-27T16:41:00Z">
        <w:r w:rsidR="00CD18AA">
          <w:t>parameters</w:t>
        </w:r>
        <w:r w:rsidR="00CD18AA">
          <w:t xml:space="preserve"> </w:t>
        </w:r>
      </w:ins>
      <w:r w:rsidR="00BF018C">
        <w:t>such as light intensity, temperature gradient, human activity. This model can be adapted to perform theoretical analysis prior to performing any experiment on TEGs.</w:t>
      </w:r>
    </w:p>
    <w:p w14:paraId="7AEDAFCD" w14:textId="77777777" w:rsidR="00BF018C" w:rsidRDefault="00BF018C" w:rsidP="00276E7A">
      <w:pPr>
        <w:pStyle w:val="MDPI31text"/>
      </w:pPr>
    </w:p>
    <w:p w14:paraId="0B7E3A98" w14:textId="77777777" w:rsidR="004D0BA8" w:rsidRDefault="004D0BA8" w:rsidP="00EC2A0F">
      <w:pPr>
        <w:pStyle w:val="MDPI31text"/>
        <w:ind w:firstLine="0"/>
      </w:pPr>
      <w:commentRangeStart w:id="49"/>
      <w:r>
        <w:t xml:space="preserve">2.2 </w:t>
      </w:r>
      <w:del w:id="50" w:author="Maurizio Rossi" w:date="2017-07-27T16:37:00Z">
        <w:r w:rsidRPr="00575074" w:rsidDel="00CD18AA">
          <w:rPr>
            <w:i/>
            <w:noProof/>
          </w:rPr>
          <w:delText xml:space="preserve">Our </w:delText>
        </w:r>
      </w:del>
      <w:r w:rsidRPr="00575074">
        <w:rPr>
          <w:i/>
          <w:noProof/>
        </w:rPr>
        <w:t>Method and Approach</w:t>
      </w:r>
      <w:commentRangeEnd w:id="49"/>
      <w:r w:rsidR="00CD18AA">
        <w:rPr>
          <w:rStyle w:val="Rimandocommento"/>
          <w:rFonts w:ascii="Times New Roman" w:hAnsi="Times New Roman"/>
          <w:snapToGrid/>
          <w:lang w:bidi="ar-SA"/>
        </w:rPr>
        <w:commentReference w:id="49"/>
      </w:r>
    </w:p>
    <w:p w14:paraId="049A9B16" w14:textId="77777777" w:rsidR="004D0BA8" w:rsidRDefault="004D0BA8" w:rsidP="00575074">
      <w:pPr>
        <w:pStyle w:val="MDPI23heading3"/>
      </w:pPr>
      <w:r>
        <w:t>2.2.1</w:t>
      </w:r>
      <w:r w:rsidR="005765B4">
        <w:t xml:space="preserve"> Characterization of TEGs</w:t>
      </w:r>
    </w:p>
    <w:p w14:paraId="3A3C4182" w14:textId="77777777" w:rsidR="00D652A3" w:rsidRDefault="0053079B" w:rsidP="00DD6420">
      <w:pPr>
        <w:pStyle w:val="MDPI31text"/>
      </w:pPr>
      <w:r w:rsidRPr="0053079B">
        <w:t>The</w:t>
      </w:r>
      <w:r w:rsidR="00DD6420">
        <w:t xml:space="preserve"> </w:t>
      </w:r>
      <w:r w:rsidR="00DD6420" w:rsidRPr="00DD6420">
        <w:t xml:space="preserve">power </w:t>
      </w:r>
      <w:r w:rsidR="000B05C9">
        <w:t xml:space="preserve">density </w:t>
      </w:r>
      <w:r w:rsidR="00DD6420">
        <w:t xml:space="preserve">and the </w:t>
      </w:r>
      <w:r w:rsidR="00DD6420" w:rsidRPr="00DD6420">
        <w:t xml:space="preserve">power </w:t>
      </w:r>
      <w:r w:rsidR="000B05C9">
        <w:t xml:space="preserve">density </w:t>
      </w:r>
      <w:r w:rsidR="00DD6420">
        <w:t xml:space="preserve">per </w:t>
      </w:r>
      <w:r w:rsidR="000B05C9">
        <w:t xml:space="preserve">square </w:t>
      </w:r>
      <w:r w:rsidR="00DD6420">
        <w:t>temperature gradient (power factor) are the two important parameters that uniquely identify the performance of a TEG.</w:t>
      </w:r>
      <w:r w:rsidRPr="0053079B">
        <w:t xml:space="preserve"> </w:t>
      </w:r>
      <w:r w:rsidR="00641236">
        <w:t>The</w:t>
      </w:r>
      <w:r w:rsidR="005765B4">
        <w:t xml:space="preserve"> design of the self-powered bolt started from</w:t>
      </w:r>
      <w:r w:rsidR="00DD6420">
        <w:t xml:space="preserve"> characterization of</w:t>
      </w:r>
      <w:r w:rsidR="005765B4">
        <w:t xml:space="preserve"> </w:t>
      </w:r>
      <w:r w:rsidR="00641236">
        <w:t>t</w:t>
      </w:r>
      <w:r w:rsidR="005765B4">
        <w:t xml:space="preserve">hree commercial thermoelectric generators from Digi-key namely </w:t>
      </w:r>
      <w:r w:rsidR="005765B4" w:rsidRPr="00937555">
        <w:rPr>
          <w:i/>
        </w:rPr>
        <w:t xml:space="preserve">926-1216-ND </w:t>
      </w:r>
      <w:r w:rsidR="005765B4">
        <w:t>(</w:t>
      </w:r>
      <w:r w:rsidR="005765B4" w:rsidRPr="00937555">
        <w:rPr>
          <w:b/>
        </w:rPr>
        <w:t>TEG1</w:t>
      </w:r>
      <w:r w:rsidR="005765B4">
        <w:t xml:space="preserve">), </w:t>
      </w:r>
      <w:r w:rsidR="005765B4" w:rsidRPr="00937555">
        <w:rPr>
          <w:i/>
        </w:rPr>
        <w:t>926-1192-ND</w:t>
      </w:r>
      <w:r w:rsidR="005765B4">
        <w:t xml:space="preserve"> (</w:t>
      </w:r>
      <w:r w:rsidR="005765B4" w:rsidRPr="00937555">
        <w:rPr>
          <w:b/>
        </w:rPr>
        <w:t>TEG2</w:t>
      </w:r>
      <w:r w:rsidR="005765B4">
        <w:t xml:space="preserve">) and </w:t>
      </w:r>
      <w:r w:rsidR="005765B4" w:rsidRPr="00937555">
        <w:rPr>
          <w:i/>
        </w:rPr>
        <w:t xml:space="preserve">926-1225-ND </w:t>
      </w:r>
      <w:r w:rsidR="005765B4">
        <w:t>(</w:t>
      </w:r>
      <w:r w:rsidR="005765B4" w:rsidRPr="00937555">
        <w:rPr>
          <w:b/>
        </w:rPr>
        <w:t>TEG3</w:t>
      </w:r>
      <w:r w:rsidR="005765B4">
        <w:t>)</w:t>
      </w:r>
      <w:r w:rsidR="00641236">
        <w:t>.</w:t>
      </w:r>
      <w:r w:rsidR="00412ADD">
        <w:t xml:space="preserve"> Table I contains the summary of the specification of the TEGs.</w:t>
      </w:r>
      <w:r w:rsidR="00641236">
        <w:t xml:space="preserve"> </w:t>
      </w:r>
      <w:r w:rsidR="00D652A3">
        <w:t xml:space="preserve">The </w:t>
      </w:r>
      <w:r w:rsidR="00641236">
        <w:t xml:space="preserve">characterization </w:t>
      </w:r>
      <w:r w:rsidR="00C32838">
        <w:t>included measuring (</w:t>
      </w:r>
      <w:proofErr w:type="spellStart"/>
      <w:r w:rsidR="00C32838">
        <w:t>i</w:t>
      </w:r>
      <w:proofErr w:type="spellEnd"/>
      <w:r w:rsidR="00C32838">
        <w:t>)</w:t>
      </w:r>
      <w:del w:id="51" w:author="Maurizio Rossi" w:date="2017-07-27T16:42:00Z">
        <w:r w:rsidR="00C32838" w:rsidDel="00CD18AA">
          <w:delText>.</w:delText>
        </w:r>
      </w:del>
      <w:r w:rsidR="00641236">
        <w:t xml:space="preserve"> th</w:t>
      </w:r>
      <w:r w:rsidR="00641236" w:rsidRPr="00641236">
        <w:t xml:space="preserve">e </w:t>
      </w:r>
      <w:r w:rsidR="00D652A3">
        <w:t xml:space="preserve">TEG </w:t>
      </w:r>
      <w:r w:rsidR="00641236" w:rsidRPr="00641236">
        <w:t xml:space="preserve">output power at different values of load resistors </w:t>
      </w:r>
      <w:r w:rsidR="00C32838">
        <w:t xml:space="preserve">and </w:t>
      </w:r>
      <w:r w:rsidR="00641236" w:rsidRPr="00641236">
        <w:t>at a constant</w:t>
      </w:r>
      <w:r w:rsidR="00937555">
        <w:t xml:space="preserve"> temperature gradient,</w:t>
      </w:r>
      <w:r w:rsidR="00641236" w:rsidRPr="00641236">
        <w:t xml:space="preserve"> ΔT</w:t>
      </w:r>
      <w:r w:rsidR="00341F84">
        <w:t>,</w:t>
      </w:r>
      <w:r w:rsidR="00641236" w:rsidRPr="00641236">
        <w:t xml:space="preserve"> between the faces of the TEG</w:t>
      </w:r>
      <w:r w:rsidR="00C32838">
        <w:t xml:space="preserve"> (ii)</w:t>
      </w:r>
      <w:del w:id="52" w:author="Maurizio Rossi" w:date="2017-07-27T16:42:00Z">
        <w:r w:rsidR="00C32838" w:rsidDel="00CD18AA">
          <w:delText>.</w:delText>
        </w:r>
      </w:del>
      <w:r w:rsidR="00641236">
        <w:t xml:space="preserve"> t</w:t>
      </w:r>
      <w:r w:rsidR="00641236" w:rsidRPr="00641236">
        <w:t xml:space="preserve">he </w:t>
      </w:r>
      <w:r w:rsidR="00D652A3">
        <w:t xml:space="preserve">TEG </w:t>
      </w:r>
      <w:r w:rsidR="00641236" w:rsidRPr="00641236">
        <w:t>outp</w:t>
      </w:r>
      <w:r w:rsidR="00C32838">
        <w:t>ut power at different ΔT values</w:t>
      </w:r>
      <w:r w:rsidR="00D652A3">
        <w:t xml:space="preserve"> </w:t>
      </w:r>
      <w:r w:rsidR="00641236" w:rsidRPr="00641236">
        <w:t>at a matched load</w:t>
      </w:r>
      <w:r w:rsidR="00641236">
        <w:t xml:space="preserve">. </w:t>
      </w:r>
      <w:r w:rsidR="00641236" w:rsidRPr="00641236">
        <w:t>The first test had to be done primarily because the input resistance of the TEG was required for the second test</w:t>
      </w:r>
      <w:r w:rsidR="00937555">
        <w:t xml:space="preserve">. </w:t>
      </w:r>
    </w:p>
    <w:p w14:paraId="34A9D9A4" w14:textId="77777777" w:rsidR="00EC2A0F" w:rsidRDefault="00D652A3" w:rsidP="00DD6420">
      <w:pPr>
        <w:pStyle w:val="MDPI31text"/>
      </w:pPr>
      <w:r>
        <w:t>The</w:t>
      </w:r>
      <w:r w:rsidR="00937555" w:rsidRPr="00937555">
        <w:t xml:space="preserve"> first test was</w:t>
      </w:r>
      <w:r>
        <w:t xml:space="preserve"> done by keeping ΔT constant while</w:t>
      </w:r>
      <w:r w:rsidR="00937555" w:rsidRPr="00937555">
        <w:t xml:space="preserve"> v</w:t>
      </w:r>
      <w:r>
        <w:t>arying the load resistance and</w:t>
      </w:r>
      <w:r w:rsidR="00937555" w:rsidRPr="00937555">
        <w:t xml:space="preserve"> recording the current and load voltage values to find the maximum power. This test was repeated for three ΔT </w:t>
      </w:r>
      <w:r w:rsidR="00937555" w:rsidRPr="00937555">
        <w:lastRenderedPageBreak/>
        <w:t>values. The range</w:t>
      </w:r>
      <w:r>
        <w:t>s</w:t>
      </w:r>
      <w:r w:rsidR="00937555" w:rsidRPr="00937555">
        <w:t xml:space="preserve"> of the temperature gradient</w:t>
      </w:r>
      <w:r>
        <w:t xml:space="preserve">s that were tested were made as wide as possible to have a better understanding of the TEGs properties. </w:t>
      </w:r>
      <w:r w:rsidR="00937555" w:rsidRPr="00937555">
        <w:t>The values of ΔT ranged from 5°C to 40°C. During these tests, the temperature of the</w:t>
      </w:r>
      <w:r w:rsidR="00937555">
        <w:t xml:space="preserve"> hot side did not exceed</w:t>
      </w:r>
      <w:r w:rsidR="00937555" w:rsidRPr="00937555">
        <w:t xml:space="preserve"> 80°C. The resistor </w:t>
      </w:r>
      <w:r>
        <w:t xml:space="preserve">values used for this test ranged </w:t>
      </w:r>
      <w:r w:rsidR="00937555" w:rsidRPr="00937555">
        <w:t>from 0.8Ω to 10KΩ. Then the gat</w:t>
      </w:r>
      <w:r w:rsidR="00647DED">
        <w:t>hered data was processed using MATLAB</w:t>
      </w:r>
      <w:r w:rsidR="00937555" w:rsidRPr="00937555">
        <w:t xml:space="preserve"> to determine maximum power point of the TEG for each ΔT. </w:t>
      </w:r>
      <w:r w:rsidR="00750608">
        <w:t xml:space="preserve">The second test was done by recording the output power of the TEG by using a matched resistor load and varying </w:t>
      </w:r>
      <w:r w:rsidR="00750608" w:rsidRPr="00937555">
        <w:t>ΔT</w:t>
      </w:r>
      <w:r w:rsidR="00750608">
        <w:t xml:space="preserve"> values.</w:t>
      </w:r>
    </w:p>
    <w:p w14:paraId="730F3201" w14:textId="77777777" w:rsidR="00054334" w:rsidRDefault="00054334" w:rsidP="00054334">
      <w:pPr>
        <w:pStyle w:val="MDPI31text"/>
        <w:ind w:firstLine="0"/>
        <w:rPr>
          <w:b/>
        </w:rPr>
      </w:pPr>
    </w:p>
    <w:p w14:paraId="28FE50DE" w14:textId="77777777" w:rsidR="00054334" w:rsidRDefault="00054334" w:rsidP="00054334">
      <w:pPr>
        <w:pStyle w:val="MDPI31text"/>
        <w:ind w:firstLine="0"/>
      </w:pPr>
      <w:r w:rsidRPr="004D2D8A">
        <w:rPr>
          <w:b/>
        </w:rPr>
        <w:t>Table 1.</w:t>
      </w:r>
      <w:r w:rsidRPr="004D2D8A">
        <w:t xml:space="preserve"> </w:t>
      </w:r>
      <w:r>
        <w:t>Summary of Specifications of</w:t>
      </w:r>
      <w:r w:rsidRPr="007543F1">
        <w:t xml:space="preserve"> TEG </w:t>
      </w:r>
      <w:r>
        <w:t>from datasheet</w:t>
      </w:r>
    </w:p>
    <w:tbl>
      <w:tblPr>
        <w:tblStyle w:val="Mdeck5tablebodythreelines"/>
        <w:tblW w:w="0" w:type="auto"/>
        <w:tblLook w:val="04A0" w:firstRow="1" w:lastRow="0" w:firstColumn="1" w:lastColumn="0" w:noHBand="0" w:noVBand="1"/>
        <w:tblPrChange w:id="53" w:author="Maurizio Rossi" w:date="2017-07-27T16:43:00Z">
          <w:tblPr>
            <w:tblStyle w:val="Mdeck5tablebodythreelines"/>
            <w:tblW w:w="0" w:type="auto"/>
            <w:tblLook w:val="04A0" w:firstRow="1" w:lastRow="0" w:firstColumn="1" w:lastColumn="0" w:noHBand="0" w:noVBand="1"/>
          </w:tblPr>
        </w:tblPrChange>
      </w:tblPr>
      <w:tblGrid>
        <w:gridCol w:w="726"/>
        <w:gridCol w:w="1525"/>
        <w:gridCol w:w="611"/>
        <w:gridCol w:w="824"/>
        <w:gridCol w:w="567"/>
        <w:gridCol w:w="865"/>
        <w:gridCol w:w="772"/>
        <w:tblGridChange w:id="54">
          <w:tblGrid>
            <w:gridCol w:w="726"/>
            <w:gridCol w:w="1117"/>
            <w:gridCol w:w="578"/>
            <w:gridCol w:w="441"/>
            <w:gridCol w:w="824"/>
            <w:gridCol w:w="567"/>
            <w:gridCol w:w="865"/>
            <w:gridCol w:w="772"/>
          </w:tblGrid>
        </w:tblGridChange>
      </w:tblGrid>
      <w:tr w:rsidR="00412ADD" w:rsidRPr="003B4B31" w14:paraId="7DF54944" w14:textId="77777777" w:rsidTr="00531B30">
        <w:trPr>
          <w:cnfStyle w:val="100000000000" w:firstRow="1" w:lastRow="0" w:firstColumn="0" w:lastColumn="0" w:oddVBand="0" w:evenVBand="0" w:oddHBand="0" w:evenHBand="0" w:firstRowFirstColumn="0" w:firstRowLastColumn="0" w:lastRowFirstColumn="0" w:lastRowLastColumn="0"/>
        </w:trPr>
        <w:tc>
          <w:tcPr>
            <w:tcW w:w="726" w:type="dxa"/>
            <w:tcPrChange w:id="55" w:author="Maurizio Rossi" w:date="2017-07-27T16:43:00Z">
              <w:tcPr>
                <w:tcW w:w="726" w:type="dxa"/>
              </w:tcPr>
            </w:tcPrChange>
          </w:tcPr>
          <w:p w14:paraId="3F711BE8" w14:textId="77777777" w:rsidR="00412ADD" w:rsidRPr="003B4B31" w:rsidRDefault="00412ADD" w:rsidP="00EE19E0">
            <w:pPr>
              <w:pStyle w:val="MDPI42tablebody"/>
              <w:spacing w:line="240" w:lineRule="auto"/>
              <w:cnfStyle w:val="100000000000" w:firstRow="1" w:lastRow="0" w:firstColumn="0" w:lastColumn="0" w:oddVBand="0" w:evenVBand="0" w:oddHBand="0" w:evenHBand="0" w:firstRowFirstColumn="0" w:firstRowLastColumn="0" w:lastRowFirstColumn="0" w:lastRowLastColumn="0"/>
              <w:rPr>
                <w:b/>
                <w:sz w:val="20"/>
                <w:lang w:val="en-US"/>
              </w:rPr>
            </w:pPr>
            <w:bookmarkStart w:id="56" w:name="_Hlk488186418"/>
            <w:r>
              <w:rPr>
                <w:b/>
                <w:sz w:val="20"/>
                <w:lang w:val="en-US"/>
              </w:rPr>
              <w:t>Label</w:t>
            </w:r>
          </w:p>
        </w:tc>
        <w:tc>
          <w:tcPr>
            <w:tcW w:w="1525" w:type="dxa"/>
            <w:tcPrChange w:id="57" w:author="Maurizio Rossi" w:date="2017-07-27T16:43:00Z">
              <w:tcPr>
                <w:tcW w:w="1117" w:type="dxa"/>
              </w:tcPr>
            </w:tcPrChange>
          </w:tcPr>
          <w:p w14:paraId="71486327" w14:textId="77777777" w:rsidR="00412ADD" w:rsidRPr="00412ADD" w:rsidRDefault="00412ADD" w:rsidP="00EE19E0">
            <w:pPr>
              <w:pStyle w:val="MDPI42tablebody"/>
              <w:cnfStyle w:val="100000000000" w:firstRow="1" w:lastRow="0" w:firstColumn="0" w:lastColumn="0" w:oddVBand="0" w:evenVBand="0" w:oddHBand="0" w:evenHBand="0" w:firstRowFirstColumn="0" w:firstRowLastColumn="0" w:lastRowFirstColumn="0" w:lastRowLastColumn="0"/>
              <w:rPr>
                <w:b/>
                <w:sz w:val="20"/>
              </w:rPr>
            </w:pPr>
            <w:r w:rsidRPr="00412ADD">
              <w:rPr>
                <w:b/>
                <w:sz w:val="20"/>
              </w:rPr>
              <w:t>Model</w:t>
            </w:r>
          </w:p>
        </w:tc>
        <w:tc>
          <w:tcPr>
            <w:tcW w:w="611" w:type="dxa"/>
            <w:tcPrChange w:id="58" w:author="Maurizio Rossi" w:date="2017-07-27T16:43:00Z">
              <w:tcPr>
                <w:tcW w:w="1019" w:type="dxa"/>
                <w:gridSpan w:val="2"/>
              </w:tcPr>
            </w:tcPrChange>
          </w:tcPr>
          <w:p w14:paraId="0110C123" w14:textId="77777777" w:rsidR="00EE19E0" w:rsidRDefault="00EE19E0" w:rsidP="00EE19E0">
            <w:pPr>
              <w:pStyle w:val="Corpotes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bCs/>
                <w:iCs/>
                <w:sz w:val="20"/>
                <w:lang w:val="en-US"/>
              </w:rPr>
            </w:pPr>
            <w:r>
              <w:rPr>
                <w:rFonts w:ascii="Palatino Linotype" w:hAnsi="Palatino Linotype"/>
                <w:b/>
                <w:bCs/>
                <w:iCs/>
                <w:sz w:val="20"/>
                <w:lang w:val="en-US"/>
              </w:rPr>
              <w:t>L</w:t>
            </w:r>
          </w:p>
          <w:p w14:paraId="7ACE19D4" w14:textId="77777777" w:rsidR="00412ADD" w:rsidRPr="00EE19E0" w:rsidRDefault="00EE19E0" w:rsidP="00EE19E0">
            <w:pPr>
              <w:pStyle w:val="Corpotes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Cs/>
                <w:iCs/>
                <w:sz w:val="20"/>
                <w:lang w:val="en-US"/>
              </w:rPr>
            </w:pPr>
            <w:r w:rsidRPr="00EE19E0">
              <w:rPr>
                <w:rFonts w:ascii="Palatino Linotype" w:hAnsi="Palatino Linotype"/>
                <w:bCs/>
                <w:iCs/>
                <w:sz w:val="16"/>
                <w:szCs w:val="16"/>
                <w:lang w:val="en-US"/>
              </w:rPr>
              <w:t>[mm]</w:t>
            </w:r>
          </w:p>
        </w:tc>
        <w:tc>
          <w:tcPr>
            <w:tcW w:w="824" w:type="dxa"/>
            <w:tcPrChange w:id="59" w:author="Maurizio Rossi" w:date="2017-07-27T16:43:00Z">
              <w:tcPr>
                <w:tcW w:w="824" w:type="dxa"/>
              </w:tcPr>
            </w:tcPrChange>
          </w:tcPr>
          <w:p w14:paraId="4FC1CA1C" w14:textId="77777777" w:rsidR="00412ADD" w:rsidRPr="00ED3224" w:rsidRDefault="00412ADD" w:rsidP="00EE19E0">
            <w:pPr>
              <w:pStyle w:val="Corpotes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bCs/>
                <w:iCs/>
                <w:sz w:val="20"/>
                <w:lang w:val="en-US"/>
              </w:rPr>
            </w:pPr>
            <w:r w:rsidRPr="00ED3224">
              <w:rPr>
                <w:rFonts w:ascii="Palatino Linotype" w:hAnsi="Palatino Linotype"/>
                <w:b/>
                <w:bCs/>
                <w:iCs/>
                <w:sz w:val="20"/>
                <w:lang w:val="en-US"/>
              </w:rPr>
              <w:t>H</w:t>
            </w:r>
          </w:p>
          <w:p w14:paraId="58736F5C" w14:textId="77777777" w:rsidR="00412ADD" w:rsidRPr="00ED3224" w:rsidRDefault="00412ADD" w:rsidP="00EE19E0">
            <w:pPr>
              <w:pStyle w:val="MDPI42tablebody"/>
              <w:cnfStyle w:val="100000000000" w:firstRow="1" w:lastRow="0" w:firstColumn="0" w:lastColumn="0" w:oddVBand="0" w:evenVBand="0" w:oddHBand="0" w:evenHBand="0" w:firstRowFirstColumn="0" w:firstRowLastColumn="0" w:lastRowFirstColumn="0" w:lastRowLastColumn="0"/>
            </w:pPr>
            <w:r w:rsidRPr="00ED3224">
              <w:rPr>
                <w:bCs/>
                <w:iCs/>
                <w:sz w:val="16"/>
                <w:szCs w:val="16"/>
                <w:lang w:val="en-US"/>
              </w:rPr>
              <w:t>[mm]</w:t>
            </w:r>
          </w:p>
        </w:tc>
        <w:tc>
          <w:tcPr>
            <w:tcW w:w="567" w:type="dxa"/>
            <w:tcPrChange w:id="60" w:author="Maurizio Rossi" w:date="2017-07-27T16:43:00Z">
              <w:tcPr>
                <w:tcW w:w="567" w:type="dxa"/>
              </w:tcPr>
            </w:tcPrChange>
          </w:tcPr>
          <w:p w14:paraId="5F83F86F" w14:textId="77777777" w:rsidR="00054334" w:rsidRPr="00ED3224" w:rsidRDefault="00054334" w:rsidP="00EE19E0">
            <w:pPr>
              <w:pStyle w:val="Corpotes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bCs/>
                <w:iCs/>
                <w:sz w:val="20"/>
                <w:lang w:val="en-US"/>
              </w:rPr>
            </w:pPr>
            <w:r w:rsidRPr="00ED3224">
              <w:rPr>
                <w:rFonts w:ascii="Palatino Linotype" w:hAnsi="Palatino Linotype"/>
                <w:b/>
                <w:bCs/>
                <w:iCs/>
                <w:sz w:val="20"/>
                <w:lang w:val="en-US"/>
              </w:rPr>
              <w:t>Rin</w:t>
            </w:r>
          </w:p>
          <w:p w14:paraId="64DE9642" w14:textId="77777777" w:rsidR="00412ADD" w:rsidRPr="00ED3224" w:rsidRDefault="00054334" w:rsidP="00EE19E0">
            <w:pPr>
              <w:pStyle w:val="Corpotesto"/>
              <w:jc w:val="center"/>
              <w:cnfStyle w:val="100000000000" w:firstRow="1" w:lastRow="0" w:firstColumn="0" w:lastColumn="0" w:oddVBand="0" w:evenVBand="0" w:oddHBand="0" w:evenHBand="0" w:firstRowFirstColumn="0" w:firstRowLastColumn="0" w:lastRowFirstColumn="0" w:lastRowLastColumn="0"/>
            </w:pPr>
            <w:r w:rsidRPr="00ED3224">
              <w:rPr>
                <w:rFonts w:ascii="Palatino Linotype" w:hAnsi="Palatino Linotype"/>
                <w:bCs/>
                <w:iCs/>
                <w:sz w:val="20"/>
                <w:lang w:val="en-US"/>
              </w:rPr>
              <w:t>[Ώ]</w:t>
            </w:r>
          </w:p>
        </w:tc>
        <w:tc>
          <w:tcPr>
            <w:tcW w:w="865" w:type="dxa"/>
            <w:tcPrChange w:id="61" w:author="Maurizio Rossi" w:date="2017-07-27T16:43:00Z">
              <w:tcPr>
                <w:tcW w:w="865" w:type="dxa"/>
              </w:tcPr>
            </w:tcPrChange>
          </w:tcPr>
          <w:p w14:paraId="4A375D4F" w14:textId="77777777" w:rsidR="00054334" w:rsidRPr="00ED3224" w:rsidRDefault="00054334" w:rsidP="00EE19E0">
            <w:pPr>
              <w:pStyle w:val="Corpotes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bCs/>
                <w:iCs/>
                <w:sz w:val="20"/>
                <w:lang w:val="en-US"/>
              </w:rPr>
            </w:pPr>
            <w:proofErr w:type="spellStart"/>
            <w:r w:rsidRPr="00ED3224">
              <w:rPr>
                <w:rFonts w:ascii="Palatino Linotype" w:hAnsi="Palatino Linotype"/>
                <w:b/>
                <w:bCs/>
                <w:iCs/>
                <w:sz w:val="20"/>
                <w:lang w:val="en-US"/>
              </w:rPr>
              <w:t>ΔT</w:t>
            </w:r>
            <w:r w:rsidR="002B14BF" w:rsidRPr="002B14BF">
              <w:rPr>
                <w:rFonts w:ascii="Palatino Linotype" w:hAnsi="Palatino Linotype"/>
                <w:bCs/>
                <w:iCs/>
                <w:sz w:val="16"/>
                <w:szCs w:val="16"/>
                <w:lang w:val="en-US"/>
              </w:rPr>
              <w:t>max</w:t>
            </w:r>
            <w:proofErr w:type="spellEnd"/>
          </w:p>
          <w:p w14:paraId="490378CA" w14:textId="77777777" w:rsidR="00412ADD" w:rsidRPr="00ED3224" w:rsidRDefault="00054334" w:rsidP="00EE19E0">
            <w:pPr>
              <w:pStyle w:val="MDPI42tablebody"/>
              <w:cnfStyle w:val="100000000000" w:firstRow="1" w:lastRow="0" w:firstColumn="0" w:lastColumn="0" w:oddVBand="0" w:evenVBand="0" w:oddHBand="0" w:evenHBand="0" w:firstRowFirstColumn="0" w:firstRowLastColumn="0" w:lastRowFirstColumn="0" w:lastRowLastColumn="0"/>
              <w:rPr>
                <w:bCs/>
                <w:iCs/>
                <w:snapToGrid w:val="0"/>
                <w:sz w:val="20"/>
                <w:lang w:val="en-US" w:bidi="ar-SA"/>
              </w:rPr>
            </w:pPr>
            <w:r w:rsidRPr="00ED3224">
              <w:rPr>
                <w:bCs/>
                <w:iCs/>
                <w:snapToGrid w:val="0"/>
                <w:sz w:val="20"/>
                <w:lang w:val="en-US" w:bidi="ar-SA"/>
              </w:rPr>
              <w:t>[K]</w:t>
            </w:r>
          </w:p>
        </w:tc>
        <w:tc>
          <w:tcPr>
            <w:tcW w:w="772" w:type="dxa"/>
            <w:tcPrChange w:id="62" w:author="Maurizio Rossi" w:date="2017-07-27T16:43:00Z">
              <w:tcPr>
                <w:tcW w:w="552" w:type="dxa"/>
              </w:tcPr>
            </w:tcPrChange>
          </w:tcPr>
          <w:p w14:paraId="253DB61A" w14:textId="77777777" w:rsidR="00054334" w:rsidRPr="00ED3224" w:rsidRDefault="00054334" w:rsidP="00EE19E0">
            <w:pPr>
              <w:pStyle w:val="Corpotes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bCs/>
                <w:iCs/>
                <w:sz w:val="20"/>
                <w:lang w:val="en-US"/>
              </w:rPr>
            </w:pPr>
            <w:r w:rsidRPr="00ED3224">
              <w:rPr>
                <w:rFonts w:ascii="Palatino Linotype" w:hAnsi="Palatino Linotype"/>
                <w:b/>
                <w:bCs/>
                <w:iCs/>
                <w:sz w:val="20"/>
                <w:lang w:val="en-US"/>
              </w:rPr>
              <w:t>A</w:t>
            </w:r>
          </w:p>
          <w:p w14:paraId="4B7FB952" w14:textId="77777777" w:rsidR="00412ADD" w:rsidRPr="00ED3224" w:rsidRDefault="00054334" w:rsidP="00EE19E0">
            <w:pPr>
              <w:pStyle w:val="Corpotesto"/>
              <w:jc w:val="center"/>
              <w:cnfStyle w:val="100000000000" w:firstRow="1" w:lastRow="0" w:firstColumn="0" w:lastColumn="0" w:oddVBand="0" w:evenVBand="0" w:oddHBand="0" w:evenHBand="0" w:firstRowFirstColumn="0" w:firstRowLastColumn="0" w:lastRowFirstColumn="0" w:lastRowLastColumn="0"/>
              <w:rPr>
                <w:sz w:val="20"/>
                <w:lang w:val="en-US"/>
              </w:rPr>
            </w:pPr>
            <w:r w:rsidRPr="00ED3224">
              <w:rPr>
                <w:rFonts w:ascii="Palatino Linotype" w:hAnsi="Palatino Linotype"/>
                <w:bCs/>
                <w:iCs/>
                <w:sz w:val="20"/>
                <w:lang w:val="en-US"/>
              </w:rPr>
              <w:t>[</w:t>
            </w:r>
            <m:oMath>
              <m:sSup>
                <m:sSupPr>
                  <m:ctrlPr>
                    <w:rPr>
                      <w:rFonts w:ascii="Cambria Math" w:hAnsi="Cambria Math"/>
                      <w:bCs/>
                      <w:iCs/>
                      <w:sz w:val="20"/>
                      <w:lang w:val="en-US"/>
                    </w:rPr>
                  </m:ctrlPr>
                </m:sSupPr>
                <m:e>
                  <m:r>
                    <m:rPr>
                      <m:sty m:val="p"/>
                    </m:rPr>
                    <w:rPr>
                      <w:rFonts w:ascii="Cambria Math" w:hAnsi="Cambria Math"/>
                      <w:sz w:val="20"/>
                      <w:lang w:val="en-US"/>
                    </w:rPr>
                    <m:t>mm</m:t>
                  </m:r>
                </m:e>
                <m:sup>
                  <m:r>
                    <m:rPr>
                      <m:sty m:val="p"/>
                    </m:rPr>
                    <w:rPr>
                      <w:rFonts w:ascii="Cambria Math" w:hAnsi="Cambria Math"/>
                      <w:sz w:val="20"/>
                      <w:lang w:val="en-US"/>
                    </w:rPr>
                    <m:t>2</m:t>
                  </m:r>
                </m:sup>
              </m:sSup>
            </m:oMath>
            <w:r w:rsidRPr="00ED3224">
              <w:rPr>
                <w:rFonts w:ascii="Palatino Linotype" w:hAnsi="Palatino Linotype"/>
                <w:bCs/>
                <w:iCs/>
                <w:sz w:val="20"/>
                <w:lang w:val="en-US"/>
              </w:rPr>
              <w:t>]</w:t>
            </w:r>
          </w:p>
        </w:tc>
      </w:tr>
      <w:tr w:rsidR="00054334" w:rsidRPr="003B4B31" w14:paraId="7315657A" w14:textId="77777777" w:rsidTr="00531B30">
        <w:tc>
          <w:tcPr>
            <w:tcW w:w="726" w:type="dxa"/>
            <w:tcPrChange w:id="63" w:author="Maurizio Rossi" w:date="2017-07-27T16:43:00Z">
              <w:tcPr>
                <w:tcW w:w="726" w:type="dxa"/>
              </w:tcPr>
            </w:tcPrChange>
          </w:tcPr>
          <w:p w14:paraId="4608A4AC" w14:textId="77777777" w:rsidR="00054334" w:rsidRPr="00054334" w:rsidRDefault="00054334" w:rsidP="00ED3224">
            <w:pPr>
              <w:pStyle w:val="Corpotesto"/>
              <w:jc w:val="center"/>
              <w:rPr>
                <w:rFonts w:ascii="Palatino Linotype" w:hAnsi="Palatino Linotype"/>
                <w:sz w:val="18"/>
                <w:szCs w:val="18"/>
                <w:lang w:val="en-US"/>
              </w:rPr>
            </w:pPr>
            <w:r w:rsidRPr="00054334">
              <w:rPr>
                <w:rFonts w:ascii="Palatino Linotype" w:hAnsi="Palatino Linotype"/>
                <w:sz w:val="18"/>
                <w:szCs w:val="18"/>
                <w:lang w:val="en-US"/>
              </w:rPr>
              <w:t>TEG1</w:t>
            </w:r>
          </w:p>
        </w:tc>
        <w:tc>
          <w:tcPr>
            <w:tcW w:w="1525" w:type="dxa"/>
            <w:tcPrChange w:id="64" w:author="Maurizio Rossi" w:date="2017-07-27T16:43:00Z">
              <w:tcPr>
                <w:tcW w:w="1695" w:type="dxa"/>
                <w:gridSpan w:val="2"/>
              </w:tcPr>
            </w:tcPrChange>
          </w:tcPr>
          <w:p w14:paraId="54A234C6" w14:textId="77777777" w:rsidR="00054334" w:rsidRPr="00054334" w:rsidRDefault="00054334" w:rsidP="00ED3224">
            <w:pPr>
              <w:pStyle w:val="Corpotesto"/>
              <w:jc w:val="center"/>
              <w:rPr>
                <w:rFonts w:ascii="Palatino Linotype" w:hAnsi="Palatino Linotype"/>
                <w:sz w:val="18"/>
                <w:szCs w:val="18"/>
              </w:rPr>
            </w:pPr>
            <w:r w:rsidRPr="00054334">
              <w:rPr>
                <w:rFonts w:ascii="Palatino Linotype" w:hAnsi="Palatino Linotype"/>
                <w:sz w:val="18"/>
                <w:szCs w:val="18"/>
              </w:rPr>
              <w:t>926-1216-</w:t>
            </w:r>
            <w:r w:rsidRPr="00054334">
              <w:rPr>
                <w:rFonts w:ascii="Palatino Linotype" w:hAnsi="Palatino Linotype"/>
                <w:sz w:val="18"/>
                <w:szCs w:val="18"/>
                <w:lang w:val="en-US"/>
              </w:rPr>
              <w:t>N</w:t>
            </w:r>
            <w:r w:rsidRPr="00054334">
              <w:rPr>
                <w:rFonts w:ascii="Palatino Linotype" w:hAnsi="Palatino Linotype"/>
                <w:sz w:val="18"/>
                <w:szCs w:val="18"/>
              </w:rPr>
              <w:t>D</w:t>
            </w:r>
          </w:p>
        </w:tc>
        <w:tc>
          <w:tcPr>
            <w:tcW w:w="611" w:type="dxa"/>
            <w:vAlign w:val="top"/>
            <w:tcPrChange w:id="65" w:author="Maurizio Rossi" w:date="2017-07-27T16:43:00Z">
              <w:tcPr>
                <w:tcW w:w="441" w:type="dxa"/>
                <w:vAlign w:val="top"/>
              </w:tcPr>
            </w:tcPrChange>
          </w:tcPr>
          <w:p w14:paraId="6DCF650C"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26</w:t>
            </w:r>
          </w:p>
        </w:tc>
        <w:tc>
          <w:tcPr>
            <w:tcW w:w="824" w:type="dxa"/>
            <w:vAlign w:val="top"/>
            <w:tcPrChange w:id="66" w:author="Maurizio Rossi" w:date="2017-07-27T16:43:00Z">
              <w:tcPr>
                <w:tcW w:w="824" w:type="dxa"/>
                <w:vAlign w:val="top"/>
              </w:tcPr>
            </w:tcPrChange>
          </w:tcPr>
          <w:p w14:paraId="48646463"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14</w:t>
            </w:r>
          </w:p>
        </w:tc>
        <w:tc>
          <w:tcPr>
            <w:tcW w:w="567" w:type="dxa"/>
            <w:vAlign w:val="top"/>
            <w:tcPrChange w:id="67" w:author="Maurizio Rossi" w:date="2017-07-27T16:43:00Z">
              <w:tcPr>
                <w:tcW w:w="567" w:type="dxa"/>
                <w:vAlign w:val="top"/>
              </w:tcPr>
            </w:tcPrChange>
          </w:tcPr>
          <w:p w14:paraId="4E6BFA83"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0.25</w:t>
            </w:r>
          </w:p>
        </w:tc>
        <w:tc>
          <w:tcPr>
            <w:tcW w:w="865" w:type="dxa"/>
            <w:vAlign w:val="top"/>
            <w:tcPrChange w:id="68" w:author="Maurizio Rossi" w:date="2017-07-27T16:43:00Z">
              <w:tcPr>
                <w:tcW w:w="865" w:type="dxa"/>
                <w:vAlign w:val="top"/>
              </w:tcPr>
            </w:tcPrChange>
          </w:tcPr>
          <w:p w14:paraId="1F76578C"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67</w:t>
            </w:r>
          </w:p>
        </w:tc>
        <w:tc>
          <w:tcPr>
            <w:tcW w:w="772" w:type="dxa"/>
            <w:vAlign w:val="top"/>
            <w:tcPrChange w:id="69" w:author="Maurizio Rossi" w:date="2017-07-27T16:43:00Z">
              <w:tcPr>
                <w:tcW w:w="552" w:type="dxa"/>
                <w:vAlign w:val="top"/>
              </w:tcPr>
            </w:tcPrChange>
          </w:tcPr>
          <w:p w14:paraId="1A09552D"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1507</w:t>
            </w:r>
          </w:p>
        </w:tc>
      </w:tr>
      <w:tr w:rsidR="00054334" w:rsidRPr="003B4B31" w14:paraId="522126F0" w14:textId="77777777" w:rsidTr="00531B30">
        <w:tc>
          <w:tcPr>
            <w:tcW w:w="726" w:type="dxa"/>
            <w:vAlign w:val="top"/>
            <w:tcPrChange w:id="70" w:author="Maurizio Rossi" w:date="2017-07-27T16:43:00Z">
              <w:tcPr>
                <w:tcW w:w="726" w:type="dxa"/>
                <w:vAlign w:val="top"/>
              </w:tcPr>
            </w:tcPrChange>
          </w:tcPr>
          <w:p w14:paraId="16E2FA20" w14:textId="77777777"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TEG2</w:t>
            </w:r>
          </w:p>
        </w:tc>
        <w:tc>
          <w:tcPr>
            <w:tcW w:w="1525" w:type="dxa"/>
            <w:vAlign w:val="top"/>
            <w:tcPrChange w:id="71" w:author="Maurizio Rossi" w:date="2017-07-27T16:43:00Z">
              <w:tcPr>
                <w:tcW w:w="1695" w:type="dxa"/>
                <w:gridSpan w:val="2"/>
                <w:vAlign w:val="top"/>
              </w:tcPr>
            </w:tcPrChange>
          </w:tcPr>
          <w:p w14:paraId="1CA25A65" w14:textId="77777777"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926-1192-ND</w:t>
            </w:r>
          </w:p>
        </w:tc>
        <w:tc>
          <w:tcPr>
            <w:tcW w:w="611" w:type="dxa"/>
            <w:vAlign w:val="top"/>
            <w:tcPrChange w:id="72" w:author="Maurizio Rossi" w:date="2017-07-27T16:43:00Z">
              <w:tcPr>
                <w:tcW w:w="441" w:type="dxa"/>
                <w:vAlign w:val="top"/>
              </w:tcPr>
            </w:tcPrChange>
          </w:tcPr>
          <w:p w14:paraId="1B729415"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5</w:t>
            </w:r>
          </w:p>
        </w:tc>
        <w:tc>
          <w:tcPr>
            <w:tcW w:w="824" w:type="dxa"/>
            <w:vAlign w:val="top"/>
            <w:tcPrChange w:id="73" w:author="Maurizio Rossi" w:date="2017-07-27T16:43:00Z">
              <w:tcPr>
                <w:tcW w:w="824" w:type="dxa"/>
                <w:vAlign w:val="top"/>
              </w:tcPr>
            </w:tcPrChange>
          </w:tcPr>
          <w:p w14:paraId="15A7B6BC"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3.4</w:t>
            </w:r>
          </w:p>
        </w:tc>
        <w:tc>
          <w:tcPr>
            <w:tcW w:w="567" w:type="dxa"/>
            <w:vAlign w:val="top"/>
            <w:tcPrChange w:id="74" w:author="Maurizio Rossi" w:date="2017-07-27T16:43:00Z">
              <w:tcPr>
                <w:tcW w:w="567" w:type="dxa"/>
                <w:vAlign w:val="top"/>
              </w:tcPr>
            </w:tcPrChange>
          </w:tcPr>
          <w:p w14:paraId="5E19FA40"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1.04</w:t>
            </w:r>
          </w:p>
        </w:tc>
        <w:tc>
          <w:tcPr>
            <w:tcW w:w="865" w:type="dxa"/>
            <w:vAlign w:val="top"/>
            <w:tcPrChange w:id="75" w:author="Maurizio Rossi" w:date="2017-07-27T16:43:00Z">
              <w:tcPr>
                <w:tcW w:w="865" w:type="dxa"/>
                <w:vAlign w:val="top"/>
              </w:tcPr>
            </w:tcPrChange>
          </w:tcPr>
          <w:p w14:paraId="25A24CAF"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67</w:t>
            </w:r>
          </w:p>
        </w:tc>
        <w:tc>
          <w:tcPr>
            <w:tcW w:w="772" w:type="dxa"/>
            <w:vAlign w:val="top"/>
            <w:tcPrChange w:id="76" w:author="Maurizio Rossi" w:date="2017-07-27T16:43:00Z">
              <w:tcPr>
                <w:tcW w:w="552" w:type="dxa"/>
                <w:vAlign w:val="top"/>
              </w:tcPr>
            </w:tcPrChange>
          </w:tcPr>
          <w:p w14:paraId="5E648A79"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17</w:t>
            </w:r>
          </w:p>
        </w:tc>
      </w:tr>
      <w:tr w:rsidR="00054334" w:rsidRPr="003B4B31" w14:paraId="1A496E55" w14:textId="77777777" w:rsidTr="00531B30">
        <w:tc>
          <w:tcPr>
            <w:tcW w:w="726" w:type="dxa"/>
            <w:vAlign w:val="top"/>
            <w:tcPrChange w:id="77" w:author="Maurizio Rossi" w:date="2017-07-27T16:43:00Z">
              <w:tcPr>
                <w:tcW w:w="726" w:type="dxa"/>
                <w:vAlign w:val="top"/>
              </w:tcPr>
            </w:tcPrChange>
          </w:tcPr>
          <w:p w14:paraId="5CDF9D01" w14:textId="77777777"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TEG3</w:t>
            </w:r>
          </w:p>
        </w:tc>
        <w:tc>
          <w:tcPr>
            <w:tcW w:w="1525" w:type="dxa"/>
            <w:vAlign w:val="top"/>
            <w:tcPrChange w:id="78" w:author="Maurizio Rossi" w:date="2017-07-27T16:43:00Z">
              <w:tcPr>
                <w:tcW w:w="1695" w:type="dxa"/>
                <w:gridSpan w:val="2"/>
                <w:vAlign w:val="top"/>
              </w:tcPr>
            </w:tcPrChange>
          </w:tcPr>
          <w:p w14:paraId="099704B6" w14:textId="77777777"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926-1225-ND</w:t>
            </w:r>
          </w:p>
        </w:tc>
        <w:tc>
          <w:tcPr>
            <w:tcW w:w="611" w:type="dxa"/>
            <w:vAlign w:val="top"/>
            <w:tcPrChange w:id="79" w:author="Maurizio Rossi" w:date="2017-07-27T16:43:00Z">
              <w:tcPr>
                <w:tcW w:w="441" w:type="dxa"/>
                <w:vAlign w:val="top"/>
              </w:tcPr>
            </w:tcPrChange>
          </w:tcPr>
          <w:p w14:paraId="019C6953"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3.9</w:t>
            </w:r>
          </w:p>
        </w:tc>
        <w:tc>
          <w:tcPr>
            <w:tcW w:w="824" w:type="dxa"/>
            <w:vAlign w:val="top"/>
            <w:tcPrChange w:id="80" w:author="Maurizio Rossi" w:date="2017-07-27T16:43:00Z">
              <w:tcPr>
                <w:tcW w:w="824" w:type="dxa"/>
                <w:vAlign w:val="top"/>
              </w:tcPr>
            </w:tcPrChange>
          </w:tcPr>
          <w:p w14:paraId="68815943"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w:t>
            </w:r>
          </w:p>
        </w:tc>
        <w:tc>
          <w:tcPr>
            <w:tcW w:w="567" w:type="dxa"/>
            <w:vAlign w:val="top"/>
            <w:tcPrChange w:id="81" w:author="Maurizio Rossi" w:date="2017-07-27T16:43:00Z">
              <w:tcPr>
                <w:tcW w:w="567" w:type="dxa"/>
                <w:vAlign w:val="top"/>
              </w:tcPr>
            </w:tcPrChange>
          </w:tcPr>
          <w:p w14:paraId="454A3D73"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w:t>
            </w:r>
          </w:p>
        </w:tc>
        <w:tc>
          <w:tcPr>
            <w:tcW w:w="865" w:type="dxa"/>
            <w:vAlign w:val="top"/>
            <w:tcPrChange w:id="82" w:author="Maurizio Rossi" w:date="2017-07-27T16:43:00Z">
              <w:tcPr>
                <w:tcW w:w="865" w:type="dxa"/>
                <w:vAlign w:val="top"/>
              </w:tcPr>
            </w:tcPrChange>
          </w:tcPr>
          <w:p w14:paraId="4C244F7A"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92</w:t>
            </w:r>
          </w:p>
        </w:tc>
        <w:tc>
          <w:tcPr>
            <w:tcW w:w="772" w:type="dxa"/>
            <w:vAlign w:val="top"/>
            <w:tcPrChange w:id="83" w:author="Maurizio Rossi" w:date="2017-07-27T16:43:00Z">
              <w:tcPr>
                <w:tcW w:w="552" w:type="dxa"/>
                <w:vAlign w:val="top"/>
              </w:tcPr>
            </w:tcPrChange>
          </w:tcPr>
          <w:p w14:paraId="2809C7F9"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15.21</w:t>
            </w:r>
          </w:p>
        </w:tc>
      </w:tr>
      <w:bookmarkEnd w:id="56"/>
    </w:tbl>
    <w:p w14:paraId="0E1A6250" w14:textId="77777777" w:rsidR="00412ADD" w:rsidRDefault="00412ADD" w:rsidP="00DD6420">
      <w:pPr>
        <w:pStyle w:val="MDPI31text"/>
      </w:pPr>
    </w:p>
    <w:p w14:paraId="253A49B7" w14:textId="77777777" w:rsidR="005765B4" w:rsidRDefault="00937555" w:rsidP="00EC2A0F">
      <w:pPr>
        <w:pStyle w:val="MDPI31text"/>
      </w:pPr>
      <w:r w:rsidRPr="00937555">
        <w:t>The current in the circuit and the voltage at the load were continuously recorded using NI LabVIEW USB-6008 acquisition tool from National Instruments. The acquisition board was sampling data at 100Hz and was feeding it to a LabVIEW project</w:t>
      </w:r>
      <w:r w:rsidR="00647DED">
        <w:t xml:space="preserve"> on a PC</w:t>
      </w:r>
      <w:r w:rsidRPr="00937555">
        <w:t xml:space="preserve"> that was sorting and storing the measured values.</w:t>
      </w:r>
      <w:r>
        <w:t xml:space="preserve"> </w:t>
      </w:r>
      <w:r w:rsidR="005765B4">
        <w:t xml:space="preserve">The temperature at the faces of the TEGs were measured using a NTCLE100E3 thermistors whose R25 = 10 kΩ. The </w:t>
      </w:r>
      <w:del w:id="84" w:author="Maurizio Rossi" w:date="2017-07-27T16:44:00Z">
        <w:r w:rsidR="005765B4" w:rsidDel="00531B30">
          <w:delText xml:space="preserve">simple </w:delText>
        </w:r>
      </w:del>
      <w:r w:rsidR="005765B4">
        <w:t>circuit used for the</w:t>
      </w:r>
      <w:r w:rsidR="00015C25">
        <w:t xml:space="preserve"> acquisition is </w:t>
      </w:r>
      <w:del w:id="85" w:author="Maurizio Rossi" w:date="2017-07-27T16:44:00Z">
        <w:r w:rsidR="00015C25" w:rsidDel="00531B30">
          <w:delText xml:space="preserve">as </w:delText>
        </w:r>
      </w:del>
      <w:r w:rsidR="00015C25">
        <w:t>depicted on f</w:t>
      </w:r>
      <w:r w:rsidR="005765B4">
        <w:t>ig</w:t>
      </w:r>
      <w:r w:rsidR="00015C25">
        <w:t>ure</w:t>
      </w:r>
      <w:r w:rsidR="005765B4">
        <w:t xml:space="preserve"> 2.</w:t>
      </w:r>
    </w:p>
    <w:p w14:paraId="482AC33A" w14:textId="77777777" w:rsidR="00265507" w:rsidRDefault="00015C25" w:rsidP="00294957">
      <w:pPr>
        <w:pStyle w:val="MDPI31text"/>
        <w:ind w:firstLine="420"/>
      </w:pPr>
      <w:r>
        <w:t xml:space="preserve">When current starts to flow in the measurement circuit the temperature gradient, ΔT, between the faces of the TEG starts to fluctuate due to the </w:t>
      </w:r>
      <w:r w:rsidR="005765B4">
        <w:t>Peltier effect</w:t>
      </w:r>
      <w:r w:rsidR="005765B4" w:rsidRPr="00CE2155">
        <w:t xml:space="preserve"> </w:t>
      </w:r>
      <w:r w:rsidR="005765B4">
        <w:fldChar w:fldCharType="begin"/>
      </w:r>
      <w:r w:rsidR="005765B4">
        <w:instrText xml:space="preserve"> REF _Ref481071532 \r \h </w:instrText>
      </w:r>
      <w:r w:rsidR="005765B4">
        <w:fldChar w:fldCharType="separate"/>
      </w:r>
      <w:r>
        <w:t>[</w:t>
      </w:r>
      <w:r w:rsidR="005765B4">
        <w:t>1</w:t>
      </w:r>
      <w:r>
        <w:t>2</w:t>
      </w:r>
      <w:r w:rsidR="005765B4">
        <w:t>]</w:t>
      </w:r>
      <w:r w:rsidR="005765B4">
        <w:fldChar w:fldCharType="end"/>
      </w:r>
      <w:r w:rsidR="005765B4">
        <w:t xml:space="preserve">. </w:t>
      </w:r>
      <w:r>
        <w:t>The</w:t>
      </w:r>
      <w:r w:rsidR="005765B4">
        <w:t xml:space="preserve"> fluctuation of </w:t>
      </w:r>
      <w:r>
        <w:t xml:space="preserve">ΔT </w:t>
      </w:r>
      <w:r w:rsidR="00B457ED">
        <w:t xml:space="preserve">in turn causes the </w:t>
      </w:r>
      <w:r w:rsidR="005765B4">
        <w:t>fluctuat</w:t>
      </w:r>
      <w:r>
        <w:t xml:space="preserve">ion of the </w:t>
      </w:r>
      <w:proofErr w:type="spellStart"/>
      <w:r>
        <w:t>Seebeck</w:t>
      </w:r>
      <w:proofErr w:type="spellEnd"/>
      <w:r>
        <w:t xml:space="preserve"> coefficient. Therefore, </w:t>
      </w:r>
      <w:r w:rsidR="00B457ED">
        <w:t xml:space="preserve">an external </w:t>
      </w:r>
      <w:proofErr w:type="spellStart"/>
      <w:r w:rsidR="00B457ED">
        <w:t>thermostating</w:t>
      </w:r>
      <w:proofErr w:type="spellEnd"/>
      <w:r w:rsidR="00B457ED">
        <w:t xml:space="preserve"> circuit must be used to keep the temperature at a set point</w:t>
      </w:r>
      <w:r w:rsidR="0053079B">
        <w:t xml:space="preserve"> while conducting measurement</w:t>
      </w:r>
      <w:r w:rsidR="00B457ED">
        <w:t>. I</w:t>
      </w:r>
      <w:r w:rsidR="005765B4">
        <w:t xml:space="preserve">n </w:t>
      </w:r>
      <w:r w:rsidR="005765B4">
        <w:fldChar w:fldCharType="begin"/>
      </w:r>
      <w:r w:rsidR="005765B4">
        <w:instrText xml:space="preserve"> REF _Ref481071532 \r \h </w:instrText>
      </w:r>
      <w:r w:rsidR="005765B4">
        <w:fldChar w:fldCharType="separate"/>
      </w:r>
      <w:r>
        <w:t>[12</w:t>
      </w:r>
      <w:r w:rsidR="005765B4">
        <w:t>]</w:t>
      </w:r>
      <w:r w:rsidR="005765B4">
        <w:fldChar w:fldCharType="end"/>
      </w:r>
      <w:r w:rsidR="00B457ED">
        <w:t xml:space="preserve"> the </w:t>
      </w:r>
      <w:proofErr w:type="spellStart"/>
      <w:r w:rsidR="00B457ED">
        <w:t>thermostating</w:t>
      </w:r>
      <w:proofErr w:type="spellEnd"/>
      <w:r w:rsidR="00B457ED">
        <w:t xml:space="preserve"> </w:t>
      </w:r>
      <w:r w:rsidR="005765B4">
        <w:t>was implemented using two extra TEGs</w:t>
      </w:r>
      <w:r w:rsidR="00B457ED">
        <w:t>, one as a heater and the other as a cooler,</w:t>
      </w:r>
      <w:r w:rsidR="005765B4">
        <w:t xml:space="preserve"> controlled in a feedback loop according to the temperatures of the faces of the main TEG. </w:t>
      </w:r>
      <w:r w:rsidR="0053079B">
        <w:t xml:space="preserve">While providing a reliable measurement data, this solution </w:t>
      </w:r>
      <w:r w:rsidR="005765B4">
        <w:t>has the disadvantage of adding complexity to the simp</w:t>
      </w:r>
      <w:r w:rsidR="00B457ED">
        <w:t xml:space="preserve">le circuit used for acquisition. In this work a different approach was followed to </w:t>
      </w:r>
      <w:del w:id="86" w:author="Maurizio Rossi" w:date="2017-07-27T16:44:00Z">
        <w:r w:rsidR="00B457ED" w:rsidDel="00531B30">
          <w:delText xml:space="preserve">remedy </w:delText>
        </w:r>
      </w:del>
      <w:ins w:id="87" w:author="Maurizio Rossi" w:date="2017-07-27T16:44:00Z">
        <w:r w:rsidR="00531B30">
          <w:t>overcome</w:t>
        </w:r>
        <w:r w:rsidR="00531B30">
          <w:t xml:space="preserve"> </w:t>
        </w:r>
      </w:ins>
      <w:r w:rsidR="00B457ED">
        <w:t>this problem.</w:t>
      </w:r>
      <w:r w:rsidR="0053079B">
        <w:t xml:space="preserve"> First the fluctuation</w:t>
      </w:r>
      <w:r w:rsidR="00937555">
        <w:t xml:space="preserve"> of ΔT</w:t>
      </w:r>
      <w:r w:rsidR="0053079B">
        <w:t xml:space="preserve"> </w:t>
      </w:r>
      <w:r w:rsidR="00937555">
        <w:t xml:space="preserve">in relation to the current </w:t>
      </w:r>
      <w:r w:rsidR="0053079B">
        <w:t xml:space="preserve">was observed </w:t>
      </w:r>
      <w:r w:rsidR="00560493">
        <w:t>from</w:t>
      </w:r>
      <w:r w:rsidR="00937555">
        <w:t xml:space="preserve"> repetitive measurements</w:t>
      </w:r>
      <w:r w:rsidR="00560493">
        <w:t xml:space="preserve"> using the</w:t>
      </w:r>
      <w:r w:rsidR="00265507">
        <w:t xml:space="preserve"> circuit in figure 2 which is a</w:t>
      </w:r>
      <w:r w:rsidR="00560493">
        <w:t xml:space="preserve"> circuit without </w:t>
      </w:r>
      <w:proofErr w:type="spellStart"/>
      <w:r w:rsidR="00560493">
        <w:t>thermostating</w:t>
      </w:r>
      <w:proofErr w:type="spellEnd"/>
      <w:r w:rsidR="00937555">
        <w:t xml:space="preserve">. </w:t>
      </w:r>
      <w:r w:rsidR="00560493" w:rsidRPr="00560493">
        <w:t>This led to identification of a pattern as to how</w:t>
      </w:r>
      <w:r w:rsidR="00560493">
        <w:t xml:space="preserve"> ΔT was varying with </w:t>
      </w:r>
      <w:r w:rsidR="00265507">
        <w:t>the current. T</w:t>
      </w:r>
      <w:r w:rsidR="0053079B">
        <w:t xml:space="preserve">hen a software filter was implemented </w:t>
      </w:r>
      <w:r w:rsidR="00265507">
        <w:t xml:space="preserve">in </w:t>
      </w:r>
      <w:proofErr w:type="spellStart"/>
      <w:r w:rsidR="00265507">
        <w:t>Matlab</w:t>
      </w:r>
      <w:proofErr w:type="spellEnd"/>
      <w:r w:rsidR="00265507">
        <w:t xml:space="preserve"> </w:t>
      </w:r>
      <w:r w:rsidR="0053079B">
        <w:t xml:space="preserve">to correct the fluctuation and gain correct </w:t>
      </w:r>
      <w:r w:rsidR="00265507">
        <w:t>output power values despite the fluctuation</w:t>
      </w:r>
      <w:r w:rsidR="0053079B">
        <w:t>. Hence</w:t>
      </w:r>
      <w:r w:rsidR="00265507">
        <w:t>,</w:t>
      </w:r>
      <w:r w:rsidR="0053079B">
        <w:t xml:space="preserve"> i</w:t>
      </w:r>
      <w:r w:rsidR="00B457ED">
        <w:t xml:space="preserve">nstead of building a complex </w:t>
      </w:r>
      <w:proofErr w:type="spellStart"/>
      <w:r w:rsidR="00B457ED">
        <w:t>thermostating</w:t>
      </w:r>
      <w:proofErr w:type="spellEnd"/>
      <w:r w:rsidR="00B457ED">
        <w:t xml:space="preserve"> circuit the simple characterization circuit</w:t>
      </w:r>
      <w:r w:rsidR="0053079B">
        <w:t xml:space="preserve"> of figure 2</w:t>
      </w:r>
      <w:r w:rsidR="00B457ED">
        <w:t xml:space="preserve"> </w:t>
      </w:r>
      <w:r w:rsidR="0053079B">
        <w:t>was kept as is.</w:t>
      </w:r>
      <w:r w:rsidR="00647DED">
        <w:t xml:space="preserve"> </w:t>
      </w:r>
    </w:p>
    <w:p w14:paraId="2B90686E" w14:textId="77777777" w:rsidR="00265507" w:rsidRDefault="00647DED" w:rsidP="00294957">
      <w:pPr>
        <w:pStyle w:val="MDPI31text"/>
        <w:ind w:firstLine="420"/>
      </w:pPr>
      <w:r>
        <w:t xml:space="preserve">A heat sink was used for cooling and </w:t>
      </w:r>
      <w:ins w:id="88" w:author="Maurizio Rossi" w:date="2017-07-27T16:46:00Z">
        <w:r w:rsidR="00531B30">
          <w:t xml:space="preserve">to </w:t>
        </w:r>
      </w:ins>
      <w:r>
        <w:t xml:space="preserve">provide a mechanical load on the TEG. Mechanical pressure on the TEG helps to reduce thermal contact resistance </w:t>
      </w:r>
      <w:del w:id="89" w:author="Maurizio Rossi" w:date="2017-07-27T16:46:00Z">
        <w:r w:rsidDel="00531B30">
          <w:delText xml:space="preserve">and </w:delText>
        </w:r>
        <w:r w:rsidR="00265507" w:rsidDel="00531B30">
          <w:delText>also</w:delText>
        </w:r>
      </w:del>
      <w:ins w:id="90" w:author="Maurizio Rossi" w:date="2017-07-27T16:46:00Z">
        <w:r w:rsidR="00531B30">
          <w:t>and</w:t>
        </w:r>
      </w:ins>
      <w:r w:rsidR="00265507">
        <w:t xml:space="preserve"> creates a uniform </w:t>
      </w:r>
      <w:r w:rsidR="00294957">
        <w:t>temperature distribution on the surface of the TEG</w:t>
      </w:r>
      <w:r w:rsidR="00265507">
        <w:t>.</w:t>
      </w:r>
    </w:p>
    <w:p w14:paraId="5E030E10" w14:textId="77777777" w:rsidR="00575074" w:rsidRDefault="00265507" w:rsidP="00294957">
      <w:pPr>
        <w:pStyle w:val="MDPI31text"/>
        <w:ind w:firstLine="420"/>
      </w:pPr>
      <w:r>
        <w:t xml:space="preserve"> </w:t>
      </w:r>
    </w:p>
    <w:p w14:paraId="363F6E4E" w14:textId="77777777" w:rsidR="00575074" w:rsidRDefault="00575074" w:rsidP="00575074">
      <w:pPr>
        <w:pStyle w:val="MDPI31text"/>
        <w:ind w:left="2100" w:firstLine="420"/>
      </w:pPr>
      <w:r>
        <w:rPr>
          <w:noProof/>
          <w:lang w:eastAsia="en-US"/>
        </w:rPr>
        <w:drawing>
          <wp:inline distT="0" distB="9525" distL="0" distR="0" wp14:anchorId="2BA2B155" wp14:editId="1B79DBA1">
            <wp:extent cx="2152650" cy="1685925"/>
            <wp:effectExtent l="0" t="0" r="0" b="0"/>
            <wp:docPr id="7"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1"/>
                    <pic:cNvPicPr>
                      <a:picLocks noChangeAspect="1" noChangeArrowheads="1"/>
                    </pic:cNvPicPr>
                  </pic:nvPicPr>
                  <pic:blipFill>
                    <a:blip r:embed="rId12"/>
                    <a:stretch>
                      <a:fillRect/>
                    </a:stretch>
                  </pic:blipFill>
                  <pic:spPr bwMode="auto">
                    <a:xfrm>
                      <a:off x="0" y="0"/>
                      <a:ext cx="2152650" cy="1685925"/>
                    </a:xfrm>
                    <a:prstGeom prst="rect">
                      <a:avLst/>
                    </a:prstGeom>
                  </pic:spPr>
                </pic:pic>
              </a:graphicData>
            </a:graphic>
          </wp:inline>
        </w:drawing>
      </w:r>
    </w:p>
    <w:p w14:paraId="3A776ECB" w14:textId="77777777" w:rsidR="00386FC4" w:rsidRDefault="00575074" w:rsidP="00575074">
      <w:pPr>
        <w:pStyle w:val="MDPI51figurecaption"/>
        <w:rPr>
          <w:b/>
        </w:rPr>
      </w:pPr>
      <w:r w:rsidRPr="00575074">
        <w:rPr>
          <w:b/>
        </w:rPr>
        <w:t>Fig</w:t>
      </w:r>
      <w:r>
        <w:rPr>
          <w:b/>
        </w:rPr>
        <w:t>ure</w:t>
      </w:r>
      <w:r w:rsidRPr="00575074">
        <w:rPr>
          <w:b/>
        </w:rPr>
        <w:t xml:space="preserve"> 2. Ci</w:t>
      </w:r>
      <w:r>
        <w:rPr>
          <w:b/>
        </w:rPr>
        <w:t>rcuit used for characterization</w:t>
      </w:r>
    </w:p>
    <w:p w14:paraId="12E22E07" w14:textId="77777777" w:rsidR="00265507" w:rsidRDefault="00265507" w:rsidP="00575074">
      <w:pPr>
        <w:pStyle w:val="MDPI51figurecaption"/>
        <w:rPr>
          <w:b/>
        </w:rPr>
      </w:pPr>
    </w:p>
    <w:p w14:paraId="0A0C7293" w14:textId="77777777" w:rsidR="00265507" w:rsidRDefault="00265507" w:rsidP="00575074">
      <w:pPr>
        <w:pStyle w:val="MDPI51figurecaption"/>
        <w:rPr>
          <w:b/>
        </w:rPr>
      </w:pPr>
    </w:p>
    <w:p w14:paraId="1A943571" w14:textId="77777777" w:rsidR="00265507" w:rsidRPr="00575074" w:rsidRDefault="00265507" w:rsidP="00575074">
      <w:pPr>
        <w:pStyle w:val="MDPI51figurecaption"/>
        <w:rPr>
          <w:b/>
        </w:rPr>
      </w:pPr>
    </w:p>
    <w:p w14:paraId="42D2E0D4" w14:textId="77777777" w:rsidR="00386FC4" w:rsidRDefault="00386FC4" w:rsidP="00575074">
      <w:pPr>
        <w:pStyle w:val="MDPI23heading3"/>
      </w:pPr>
      <w:r>
        <w:t>2.2.2 Characterization of DC-DC converters</w:t>
      </w:r>
    </w:p>
    <w:p w14:paraId="2F08085F" w14:textId="77777777" w:rsidR="00386FC4" w:rsidRDefault="00C228D4" w:rsidP="001E4FC8">
      <w:pPr>
        <w:pStyle w:val="MDPI31text"/>
        <w:ind w:firstLine="420"/>
      </w:pPr>
      <w:r w:rsidRPr="0023121F">
        <w:t>The characterization of two DC-DC boost converters namely LTC</w:t>
      </w:r>
      <w:r>
        <w:t>3108 from linear technologies [19</w:t>
      </w:r>
      <w:r w:rsidRPr="0023121F">
        <w:t xml:space="preserve">] and </w:t>
      </w:r>
      <w:proofErr w:type="spellStart"/>
      <w:r w:rsidRPr="0023121F">
        <w:t>Nextreme</w:t>
      </w:r>
      <w:proofErr w:type="spellEnd"/>
      <w:r w:rsidRPr="0023121F">
        <w:t xml:space="preserve"> WPG-1 from formerly </w:t>
      </w:r>
      <w:proofErr w:type="spellStart"/>
      <w:r w:rsidRPr="0023121F">
        <w:t>Nextreme</w:t>
      </w:r>
      <w:proofErr w:type="spellEnd"/>
      <w:r w:rsidRPr="0023121F">
        <w:t xml:space="preserve"> now Laird Technologies</w:t>
      </w:r>
      <w:r>
        <w:t xml:space="preserve"> [20], was done. </w:t>
      </w:r>
      <w:r w:rsidR="00265507">
        <w:t>A</w:t>
      </w:r>
      <w:r w:rsidRPr="00C228D4">
        <w:t xml:space="preserve"> super capacitor was connected to the output of both boost converters to store </w:t>
      </w:r>
      <w:r w:rsidR="000F059A">
        <w:t xml:space="preserve">energy coming </w:t>
      </w:r>
      <w:r w:rsidRPr="00C228D4">
        <w:t>from the TEG when the load was in low power mode.</w:t>
      </w:r>
      <w:r>
        <w:t xml:space="preserve"> The </w:t>
      </w:r>
      <w:r w:rsidR="00294957">
        <w:t>converters</w:t>
      </w:r>
      <w:r w:rsidR="00C9412F">
        <w:t xml:space="preserve"> </w:t>
      </w:r>
      <w:r>
        <w:t>were</w:t>
      </w:r>
      <w:r w:rsidR="00294957">
        <w:t xml:space="preserve"> characterized for their efficiency</w:t>
      </w:r>
      <w:r w:rsidR="00C9412F">
        <w:t xml:space="preserve"> and charging profile of the output 250mF supercapacitor. </w:t>
      </w:r>
      <w:r w:rsidR="00294957">
        <w:t>The</w:t>
      </w:r>
      <w:r w:rsidR="00C9412F">
        <w:t xml:space="preserve"> converters</w:t>
      </w:r>
      <w:r w:rsidR="00294957">
        <w:t xml:space="preserve"> were supplied </w:t>
      </w:r>
      <w:r w:rsidR="00294957" w:rsidRPr="00294957">
        <w:t>once from the TEG and at another time from a</w:t>
      </w:r>
      <w:r w:rsidR="00265507">
        <w:t xml:space="preserve"> dc </w:t>
      </w:r>
      <w:r w:rsidR="00294957" w:rsidRPr="00294957">
        <w:t>sour</w:t>
      </w:r>
      <w:r w:rsidR="00265507">
        <w:t>ce while i</w:t>
      </w:r>
      <w:r w:rsidR="00C9412F">
        <w:t xml:space="preserve">n both cases their </w:t>
      </w:r>
      <w:r w:rsidR="00294957" w:rsidRPr="00294957">
        <w:t>input and output power</w:t>
      </w:r>
      <w:r w:rsidR="00C9412F">
        <w:t>s were recorded</w:t>
      </w:r>
      <w:r w:rsidR="00294957" w:rsidRPr="00294957">
        <w:t xml:space="preserve"> simultaneously</w:t>
      </w:r>
      <w:r w:rsidR="00294957">
        <w:t xml:space="preserve">. </w:t>
      </w:r>
      <w:r w:rsidR="00265507">
        <w:t>T</w:t>
      </w:r>
      <w:r w:rsidR="00294957" w:rsidRPr="00294957">
        <w:t>he efficie</w:t>
      </w:r>
      <w:r w:rsidR="00265507">
        <w:t>ncy of DC-DC converters varies in relation to the input power therefore</w:t>
      </w:r>
      <w:r w:rsidR="00294957" w:rsidRPr="00294957">
        <w:t xml:space="preserve"> supplying </w:t>
      </w:r>
      <w:r w:rsidR="00265507">
        <w:t xml:space="preserve">the converter </w:t>
      </w:r>
      <w:r w:rsidR="00294957" w:rsidRPr="00294957">
        <w:t>from the DC source was necessary to assess the efficiency of the converter at higher input power.</w:t>
      </w:r>
      <w:r>
        <w:t xml:space="preserve"> </w:t>
      </w:r>
      <w:commentRangeStart w:id="91"/>
      <w:r w:rsidRPr="00C228D4">
        <w:t xml:space="preserve">The input resistance of the DC-DC boost converters did not match that of the TEG and both converters that were used did not embed a MPPT module. So, maximum power transfer was not guaranteed in </w:t>
      </w:r>
      <w:r w:rsidR="001E4FC8">
        <w:t xml:space="preserve">both </w:t>
      </w:r>
      <w:r w:rsidRPr="00C228D4">
        <w:t>case</w:t>
      </w:r>
      <w:r w:rsidR="001E4FC8">
        <w:t>s</w:t>
      </w:r>
      <w:commentRangeEnd w:id="91"/>
      <w:r w:rsidR="00531B30">
        <w:rPr>
          <w:rStyle w:val="Rimandocommento"/>
          <w:rFonts w:ascii="Times New Roman" w:hAnsi="Times New Roman"/>
          <w:snapToGrid/>
          <w:lang w:bidi="ar-SA"/>
        </w:rPr>
        <w:commentReference w:id="91"/>
      </w:r>
      <w:r w:rsidRPr="00C228D4">
        <w:t>.</w:t>
      </w:r>
    </w:p>
    <w:p w14:paraId="6235F8CE" w14:textId="77777777" w:rsidR="00386FC4" w:rsidRDefault="00386FC4" w:rsidP="00575074">
      <w:pPr>
        <w:pStyle w:val="MDPI23heading3"/>
      </w:pPr>
      <w:r>
        <w:t xml:space="preserve">2.2.3 </w:t>
      </w:r>
      <w:r w:rsidR="00265507">
        <w:t>Measuring the power re</w:t>
      </w:r>
      <w:r>
        <w:t>quirements</w:t>
      </w:r>
      <w:r w:rsidR="00265507">
        <w:t xml:space="preserve"> of the system</w:t>
      </w:r>
    </w:p>
    <w:p w14:paraId="4B96DDF0" w14:textId="77777777" w:rsidR="00575074" w:rsidRDefault="00386FC4" w:rsidP="006C7428">
      <w:pPr>
        <w:pStyle w:val="MDPI31text"/>
        <w:ind w:firstLine="420"/>
      </w:pPr>
      <w:r>
        <w:t xml:space="preserve">The smart bolt is composed of CC1310 microcontroller [13] interfaced with a temperature sensor and a tension sensor and it was powered from a TEG. </w:t>
      </w:r>
      <w:r w:rsidR="002F55F1">
        <w:t xml:space="preserve">The </w:t>
      </w:r>
      <w:r w:rsidR="00265507">
        <w:t xml:space="preserve">system was running a TI-RTOS based </w:t>
      </w:r>
      <w:r w:rsidR="002F55F1">
        <w:t xml:space="preserve">firmware and the MCU </w:t>
      </w:r>
      <w:r>
        <w:t>was programmed and debugged using SmartRF06 [14] evalu</w:t>
      </w:r>
      <w:r w:rsidR="00265507">
        <w:t xml:space="preserve">ation module. The power consumption of the MCU was measured by </w:t>
      </w:r>
      <w:r w:rsidR="006C7428">
        <w:t>varying the</w:t>
      </w:r>
      <w:r w:rsidR="00265507">
        <w:t xml:space="preserve"> </w:t>
      </w:r>
      <w:r>
        <w:t xml:space="preserve">transmission power, packet size, duty cycle </w:t>
      </w:r>
      <w:r w:rsidR="006C7428">
        <w:t xml:space="preserve">and type of </w:t>
      </w:r>
      <w:r>
        <w:t>modulation</w:t>
      </w:r>
      <w:r w:rsidR="006C7428">
        <w:t>.</w:t>
      </w:r>
    </w:p>
    <w:p w14:paraId="75CD17A0" w14:textId="77777777" w:rsidR="00545A90" w:rsidRPr="004D2D8A" w:rsidRDefault="00545A90" w:rsidP="003B4B31">
      <w:pPr>
        <w:pStyle w:val="MDPI21heading1"/>
      </w:pPr>
      <w:r w:rsidRPr="004D2D8A">
        <w:t>3. Results</w:t>
      </w:r>
    </w:p>
    <w:p w14:paraId="5810545A" w14:textId="77777777" w:rsidR="00545A90" w:rsidRPr="004D2D8A" w:rsidRDefault="00545A90" w:rsidP="003B4B31">
      <w:pPr>
        <w:pStyle w:val="MDPI22heading2"/>
      </w:pPr>
      <w:r w:rsidRPr="004D2D8A">
        <w:t xml:space="preserve">3.1. </w:t>
      </w:r>
      <w:r w:rsidR="00DD6420">
        <w:t>Results from the Characterization of TEGs</w:t>
      </w:r>
    </w:p>
    <w:p w14:paraId="0580EB06" w14:textId="77777777" w:rsidR="00DD6420" w:rsidRDefault="00DD6420" w:rsidP="006C7428">
      <w:pPr>
        <w:pStyle w:val="MDPI31text"/>
        <w:spacing w:before="240"/>
        <w:ind w:firstLine="420"/>
      </w:pPr>
      <w:r w:rsidRPr="00DD6420">
        <w:t>The characterization of the thermoe</w:t>
      </w:r>
      <w:r w:rsidR="006C7428">
        <w:t>lectric modules was conducted to ve</w:t>
      </w:r>
      <w:r w:rsidRPr="00DD6420">
        <w:t>rify the data reported by the manufacturer be</w:t>
      </w:r>
      <w:r>
        <w:t xml:space="preserve">fore employing the TEGs for use and </w:t>
      </w:r>
      <w:r w:rsidRPr="00DD6420">
        <w:t>to obtain mo</w:t>
      </w:r>
      <w:r w:rsidR="00643941">
        <w:t xml:space="preserve">re information about the </w:t>
      </w:r>
      <w:r w:rsidRPr="00DD6420">
        <w:t>po</w:t>
      </w:r>
      <w:r w:rsidR="00054334">
        <w:t>wer</w:t>
      </w:r>
      <w:r w:rsidR="000B05C9">
        <w:t xml:space="preserve"> density</w:t>
      </w:r>
      <w:r w:rsidR="00054334">
        <w:t xml:space="preserve"> and the</w:t>
      </w:r>
      <w:r w:rsidR="00412ADD">
        <w:t xml:space="preserve"> power factor</w:t>
      </w:r>
      <w:r w:rsidR="000F059A">
        <w:t>, parameters that were not reported</w:t>
      </w:r>
      <w:r w:rsidRPr="00DD6420">
        <w:t xml:space="preserve"> on the technical document provided by the manufacturer. </w:t>
      </w:r>
      <w:r w:rsidR="00412ADD">
        <w:t>The</w:t>
      </w:r>
      <w:r w:rsidR="00643941">
        <w:t xml:space="preserve"> </w:t>
      </w:r>
      <w:r w:rsidR="00054334" w:rsidRPr="00054334">
        <w:t>results from</w:t>
      </w:r>
      <w:r w:rsidR="00643941">
        <w:t xml:space="preserve"> the experiment are summarized o</w:t>
      </w:r>
      <w:r w:rsidR="00054334" w:rsidRPr="00054334">
        <w:t>n Table 2</w:t>
      </w:r>
      <w:r w:rsidR="00054334">
        <w:t>.</w:t>
      </w:r>
      <w:r w:rsidR="00054334" w:rsidRPr="00054334">
        <w:t xml:space="preserve"> </w:t>
      </w:r>
      <w:r w:rsidR="00643941">
        <w:t xml:space="preserve">The table contains the </w:t>
      </w:r>
      <w:r w:rsidR="00054334" w:rsidRPr="00054334">
        <w:t xml:space="preserve">results obtained from </w:t>
      </w:r>
      <w:del w:id="92" w:author="Maurizio Rossi" w:date="2017-07-27T16:50:00Z">
        <w:r w:rsidR="00054334" w:rsidRPr="00054334" w:rsidDel="00531B30">
          <w:delText xml:space="preserve">this </w:delText>
        </w:r>
      </w:del>
      <w:ins w:id="93" w:author="Maurizio Rossi" w:date="2017-07-27T16:50:00Z">
        <w:r w:rsidR="00531B30">
          <w:t xml:space="preserve">our </w:t>
        </w:r>
      </w:ins>
      <w:r w:rsidR="006C7428">
        <w:t>experiment</w:t>
      </w:r>
      <w:ins w:id="94" w:author="Maurizio Rossi" w:date="2017-07-27T16:50:00Z">
        <w:r w:rsidR="00531B30">
          <w:t>s</w:t>
        </w:r>
      </w:ins>
      <w:r w:rsidR="006C7428">
        <w:t xml:space="preserve"> (the first three entries</w:t>
      </w:r>
      <w:r w:rsidR="00054334" w:rsidRPr="00054334">
        <w:t xml:space="preserve"> on table 2)</w:t>
      </w:r>
      <w:r w:rsidR="00643941">
        <w:t xml:space="preserve"> and </w:t>
      </w:r>
      <w:r w:rsidR="00054334" w:rsidRPr="00054334">
        <w:t>results reported on other</w:t>
      </w:r>
      <w:r w:rsidR="006C7428">
        <w:t xml:space="preserve"> TEG modules (the last 4 entries</w:t>
      </w:r>
      <w:r w:rsidR="00054334" w:rsidRPr="00054334">
        <w:t xml:space="preserve"> on table 2) by other authors</w:t>
      </w:r>
      <w:r w:rsidR="00ED3224">
        <w:t xml:space="preserve"> </w:t>
      </w:r>
      <w:r w:rsidR="00643941">
        <w:t xml:space="preserve">for comparison. </w:t>
      </w:r>
      <w:r w:rsidR="006C7428">
        <w:t>The characterization result of TEG 4 (</w:t>
      </w:r>
      <w:r w:rsidR="006C7428" w:rsidRPr="00ED3224">
        <w:t>PE127-14-15</w:t>
      </w:r>
      <w:r w:rsidR="006C7428">
        <w:t>) and</w:t>
      </w:r>
      <w:r w:rsidR="00ED3224" w:rsidRPr="00ED3224">
        <w:t xml:space="preserve"> TEG 5 </w:t>
      </w:r>
      <w:r w:rsidR="006C7428">
        <w:t>(</w:t>
      </w:r>
      <w:proofErr w:type="spellStart"/>
      <w:r w:rsidR="006C7428" w:rsidRPr="00ED3224">
        <w:t>Thermolife</w:t>
      </w:r>
      <w:proofErr w:type="spellEnd"/>
      <w:r w:rsidR="006C7428" w:rsidRPr="00ED3224">
        <w:t xml:space="preserve"> 009r</w:t>
      </w:r>
      <w:r w:rsidR="006C7428">
        <w:t xml:space="preserve">) </w:t>
      </w:r>
      <w:r w:rsidR="000F059A">
        <w:t>are as</w:t>
      </w:r>
      <w:r w:rsidR="006C7428">
        <w:t xml:space="preserve"> reported in [1] and the results for</w:t>
      </w:r>
      <w:r w:rsidR="00ED3224" w:rsidRPr="00ED3224">
        <w:t xml:space="preserve"> TEG 6</w:t>
      </w:r>
      <w:r w:rsidR="006C7428">
        <w:t xml:space="preserve"> (</w:t>
      </w:r>
      <w:r w:rsidR="006C7428" w:rsidRPr="00ED3224">
        <w:t>Peltier module 12706AC</w:t>
      </w:r>
      <w:r w:rsidR="006C7428">
        <w:t>)</w:t>
      </w:r>
      <w:r w:rsidR="00ED3224" w:rsidRPr="00ED3224">
        <w:t xml:space="preserve"> </w:t>
      </w:r>
      <w:r w:rsidR="006C7428">
        <w:t>and TEG 7 (</w:t>
      </w:r>
      <w:r w:rsidR="006C7428" w:rsidRPr="00ED3224">
        <w:t>TEC-12710</w:t>
      </w:r>
      <w:r w:rsidR="006C7428">
        <w:t xml:space="preserve">) are </w:t>
      </w:r>
      <w:r w:rsidR="00ED3224">
        <w:t>reported in [16</w:t>
      </w:r>
      <w:r w:rsidR="00ED3224" w:rsidRPr="00ED3224">
        <w:t xml:space="preserve">] </w:t>
      </w:r>
      <w:r w:rsidR="006C7428">
        <w:t xml:space="preserve">and [17] </w:t>
      </w:r>
      <w:commentRangeStart w:id="95"/>
      <w:r w:rsidR="006C7428">
        <w:t>respectively</w:t>
      </w:r>
      <w:commentRangeEnd w:id="95"/>
      <w:r w:rsidR="00531B30">
        <w:rPr>
          <w:rStyle w:val="Rimandocommento"/>
          <w:rFonts w:ascii="Times New Roman" w:hAnsi="Times New Roman"/>
          <w:snapToGrid/>
          <w:lang w:bidi="ar-SA"/>
        </w:rPr>
        <w:commentReference w:id="95"/>
      </w:r>
      <w:r w:rsidR="006C7428">
        <w:t>.</w:t>
      </w:r>
    </w:p>
    <w:p w14:paraId="3DC4EEFD" w14:textId="77777777" w:rsidR="00ED3224" w:rsidRDefault="00ED3224" w:rsidP="00D14E78">
      <w:pPr>
        <w:pStyle w:val="MDPI31text"/>
        <w:ind w:firstLine="0"/>
      </w:pPr>
    </w:p>
    <w:p w14:paraId="47114763" w14:textId="77777777" w:rsidR="0053573C" w:rsidRPr="0053573C" w:rsidRDefault="0053573C" w:rsidP="0053573C">
      <w:pPr>
        <w:pStyle w:val="MDPI31text"/>
        <w:ind w:firstLine="0"/>
        <w:rPr>
          <w:b/>
        </w:rPr>
      </w:pPr>
      <w:bookmarkStart w:id="96" w:name="_Toc477184080"/>
      <w:bookmarkStart w:id="97" w:name="_Toc477186724"/>
      <w:r w:rsidRPr="0053573C">
        <w:rPr>
          <w:b/>
        </w:rPr>
        <w:t xml:space="preserve">Table </w:t>
      </w:r>
      <w:r w:rsidRPr="0053573C">
        <w:rPr>
          <w:b/>
        </w:rPr>
        <w:fldChar w:fldCharType="begin"/>
      </w:r>
      <w:r w:rsidRPr="0053573C">
        <w:rPr>
          <w:b/>
        </w:rPr>
        <w:instrText xml:space="preserve"> SEQ Table \* ARABIC </w:instrText>
      </w:r>
      <w:r w:rsidRPr="0053573C">
        <w:rPr>
          <w:b/>
        </w:rPr>
        <w:fldChar w:fldCharType="separate"/>
      </w:r>
      <w:r w:rsidRPr="0053573C">
        <w:rPr>
          <w:b/>
        </w:rPr>
        <w:t>2</w:t>
      </w:r>
      <w:r w:rsidRPr="0053573C">
        <w:rPr>
          <w:b/>
        </w:rPr>
        <w:fldChar w:fldCharType="end"/>
      </w:r>
      <w:r w:rsidRPr="0053573C">
        <w:rPr>
          <w:b/>
        </w:rPr>
        <w:t xml:space="preserve"> </w:t>
      </w:r>
      <w:r w:rsidRPr="0053573C">
        <w:t>S</w:t>
      </w:r>
      <w:r>
        <w:t>ummary of</w:t>
      </w:r>
      <w:r w:rsidRPr="0053573C">
        <w:t xml:space="preserve"> E</w:t>
      </w:r>
      <w:r>
        <w:t>xperimental</w:t>
      </w:r>
      <w:r w:rsidRPr="0053573C">
        <w:t xml:space="preserve"> R</w:t>
      </w:r>
      <w:r>
        <w:t>esults and</w:t>
      </w:r>
      <w:r w:rsidRPr="0053573C">
        <w:t xml:space="preserve"> C</w:t>
      </w:r>
      <w:bookmarkEnd w:id="96"/>
      <w:bookmarkEnd w:id="97"/>
      <w:r>
        <w:t>omparisons</w:t>
      </w:r>
    </w:p>
    <w:p w14:paraId="7CEC74E2" w14:textId="77777777" w:rsidR="0053573C" w:rsidRDefault="0053573C" w:rsidP="00DD6420">
      <w:pPr>
        <w:pStyle w:val="MDPI31text"/>
        <w:ind w:firstLine="420"/>
      </w:pPr>
    </w:p>
    <w:tbl>
      <w:tblPr>
        <w:tblStyle w:val="Mdeck5tablebodythreelines"/>
        <w:tblW w:w="0" w:type="auto"/>
        <w:tblLayout w:type="fixed"/>
        <w:tblLook w:val="04A0" w:firstRow="1" w:lastRow="0" w:firstColumn="1" w:lastColumn="0" w:noHBand="0" w:noVBand="1"/>
      </w:tblPr>
      <w:tblGrid>
        <w:gridCol w:w="1418"/>
        <w:gridCol w:w="708"/>
        <w:gridCol w:w="1744"/>
        <w:gridCol w:w="1375"/>
      </w:tblGrid>
      <w:tr w:rsidR="00ED3224" w:rsidRPr="0053573C" w14:paraId="2069A61C" w14:textId="77777777" w:rsidTr="0053573C">
        <w:trPr>
          <w:cnfStyle w:val="100000000000" w:firstRow="1" w:lastRow="0" w:firstColumn="0" w:lastColumn="0" w:oddVBand="0" w:evenVBand="0" w:oddHBand="0" w:evenHBand="0" w:firstRowFirstColumn="0" w:firstRowLastColumn="0" w:lastRowFirstColumn="0" w:lastRowLastColumn="0"/>
          <w:trHeight w:val="797"/>
        </w:trPr>
        <w:tc>
          <w:tcPr>
            <w:tcW w:w="1418" w:type="dxa"/>
          </w:tcPr>
          <w:p w14:paraId="164CECBA" w14:textId="77777777" w:rsidR="00ED3224" w:rsidRPr="003B4B31" w:rsidRDefault="00ED3224" w:rsidP="0053573C">
            <w:pPr>
              <w:pStyle w:val="MDPI42tablebody"/>
              <w:spacing w:line="240" w:lineRule="auto"/>
              <w:rPr>
                <w:b/>
                <w:sz w:val="20"/>
                <w:lang w:val="en-US"/>
              </w:rPr>
            </w:pPr>
            <w:bookmarkStart w:id="98" w:name="_Hlk488186396"/>
            <w:r>
              <w:rPr>
                <w:b/>
                <w:sz w:val="20"/>
                <w:lang w:val="en-US"/>
              </w:rPr>
              <w:t>Label</w:t>
            </w:r>
          </w:p>
        </w:tc>
        <w:tc>
          <w:tcPr>
            <w:tcW w:w="708" w:type="dxa"/>
          </w:tcPr>
          <w:p w14:paraId="20226155" w14:textId="77777777" w:rsidR="00ED3224" w:rsidRPr="0053573C" w:rsidRDefault="00ED3224" w:rsidP="0053573C">
            <w:pPr>
              <w:pStyle w:val="Corpotesto"/>
              <w:jc w:val="center"/>
              <w:rPr>
                <w:rFonts w:ascii="Palatino Linotype" w:hAnsi="Palatino Linotype"/>
                <w:b/>
                <w:bCs/>
                <w:iCs/>
                <w:sz w:val="20"/>
                <w:lang w:val="en-US"/>
              </w:rPr>
            </w:pPr>
            <w:r w:rsidRPr="0053573C">
              <w:rPr>
                <w:rFonts w:ascii="Palatino Linotype" w:hAnsi="Palatino Linotype"/>
                <w:b/>
                <w:bCs/>
                <w:iCs/>
                <w:sz w:val="20"/>
                <w:lang w:val="en-US"/>
              </w:rPr>
              <w:t>Rin</w:t>
            </w:r>
          </w:p>
          <w:p w14:paraId="61FCB179" w14:textId="77777777" w:rsidR="00ED3224" w:rsidRPr="0053573C" w:rsidRDefault="00ED3224" w:rsidP="0053573C">
            <w:pPr>
              <w:pStyle w:val="Corpotesto"/>
              <w:jc w:val="center"/>
              <w:rPr>
                <w:rFonts w:ascii="Palatino Linotype" w:hAnsi="Palatino Linotype"/>
              </w:rPr>
            </w:pPr>
            <w:r w:rsidRPr="0053573C">
              <w:rPr>
                <w:rFonts w:ascii="Palatino Linotype" w:hAnsi="Palatino Linotype"/>
                <w:bCs/>
                <w:iCs/>
                <w:sz w:val="20"/>
                <w:lang w:val="en-US"/>
              </w:rPr>
              <w:t>[Ώ]</w:t>
            </w:r>
          </w:p>
        </w:tc>
        <w:tc>
          <w:tcPr>
            <w:tcW w:w="1744" w:type="dxa"/>
          </w:tcPr>
          <w:p w14:paraId="3631669E" w14:textId="77777777" w:rsidR="00ED3224" w:rsidRPr="0053573C" w:rsidRDefault="00C31605" w:rsidP="0053573C">
            <w:pPr>
              <w:jc w:val="center"/>
              <w:rPr>
                <w:rFonts w:ascii="Palatino Linotype" w:hAnsi="Palatino Linotype"/>
                <w:b/>
                <w:bCs/>
                <w:iCs/>
                <w:sz w:val="22"/>
                <w:szCs w:val="22"/>
              </w:rPr>
            </w:pPr>
            <m:oMathPara>
              <m:oMath>
                <m:f>
                  <m:fPr>
                    <m:type m:val="lin"/>
                    <m:ctrlPr>
                      <w:rPr>
                        <w:rFonts w:ascii="Cambria Math" w:hAnsi="Cambria Math"/>
                        <w:bCs/>
                        <w:iCs/>
                        <w:sz w:val="22"/>
                        <w:szCs w:val="22"/>
                      </w:rPr>
                    </m:ctrlPr>
                  </m:fPr>
                  <m:num>
                    <m:r>
                      <m:rPr>
                        <m:sty m:val="b"/>
                      </m:rPr>
                      <w:rPr>
                        <w:rFonts w:ascii="Cambria Math" w:hAnsi="Cambria Math"/>
                        <w:sz w:val="22"/>
                        <w:szCs w:val="22"/>
                      </w:rPr>
                      <m:t>Pmax</m:t>
                    </m:r>
                  </m:num>
                  <m:den>
                    <m:sSup>
                      <m:sSupPr>
                        <m:ctrlPr>
                          <w:rPr>
                            <w:rFonts w:ascii="Cambria Math" w:hAnsi="Cambria Math"/>
                            <w:bCs/>
                            <w:iCs/>
                            <w:sz w:val="22"/>
                            <w:szCs w:val="22"/>
                          </w:rPr>
                        </m:ctrlPr>
                      </m:sSupPr>
                      <m:e>
                        <m:r>
                          <m:rPr>
                            <m:sty m:val="b"/>
                          </m:rPr>
                          <w:rPr>
                            <w:rFonts w:ascii="Cambria Math" w:hAnsi="Cambria Math"/>
                            <w:sz w:val="22"/>
                            <w:szCs w:val="22"/>
                          </w:rPr>
                          <m:t>ΔTmax</m:t>
                        </m:r>
                      </m:e>
                      <m:sup>
                        <m:r>
                          <m:rPr>
                            <m:sty m:val="p"/>
                          </m:rPr>
                          <w:rPr>
                            <w:rFonts w:ascii="Cambria Math" w:hAnsi="Cambria Math"/>
                            <w:sz w:val="22"/>
                            <w:szCs w:val="22"/>
                          </w:rPr>
                          <m:t>2</m:t>
                        </m:r>
                      </m:sup>
                    </m:sSup>
                  </m:den>
                </m:f>
              </m:oMath>
            </m:oMathPara>
          </w:p>
          <w:p w14:paraId="203A9850" w14:textId="77777777" w:rsidR="00ED3224" w:rsidRPr="0053573C" w:rsidRDefault="00ED3224" w:rsidP="0053573C">
            <w:pPr>
              <w:pStyle w:val="MDPI42tablebody"/>
              <w:rPr>
                <w:b/>
                <w:bCs/>
                <w:iCs/>
                <w:snapToGrid w:val="0"/>
                <w:sz w:val="20"/>
                <w:lang w:val="en-US" w:bidi="ar-SA"/>
              </w:rPr>
            </w:pPr>
            <w:r w:rsidRPr="0053573C">
              <w:rPr>
                <w:b/>
                <w:bCs/>
                <w:iCs/>
                <w:szCs w:val="22"/>
              </w:rPr>
              <w:t>[</w:t>
            </w:r>
            <m:oMath>
              <m:f>
                <m:fPr>
                  <m:type m:val="lin"/>
                  <m:ctrlPr>
                    <w:rPr>
                      <w:rFonts w:ascii="Cambria Math" w:hAnsi="Cambria Math"/>
                      <w:bCs/>
                      <w:iCs/>
                      <w:szCs w:val="22"/>
                    </w:rPr>
                  </m:ctrlPr>
                </m:fPr>
                <m:num>
                  <m:r>
                    <m:rPr>
                      <m:sty m:val="p"/>
                    </m:rPr>
                    <w:rPr>
                      <w:rFonts w:ascii="Cambria Math" w:hAnsi="Cambria Math"/>
                      <w:szCs w:val="22"/>
                    </w:rPr>
                    <m:t>µw</m:t>
                  </m:r>
                </m:num>
                <m:den>
                  <m:sSup>
                    <m:sSupPr>
                      <m:ctrlPr>
                        <w:rPr>
                          <w:rFonts w:ascii="Cambria Math" w:hAnsi="Cambria Math"/>
                          <w:bCs/>
                          <w:iCs/>
                          <w:szCs w:val="22"/>
                        </w:rPr>
                      </m:ctrlPr>
                    </m:sSupPr>
                    <m:e>
                      <m:r>
                        <m:rPr>
                          <m:sty m:val="p"/>
                        </m:rPr>
                        <w:rPr>
                          <w:rFonts w:ascii="Cambria Math" w:hAnsi="Cambria Math"/>
                          <w:szCs w:val="22"/>
                        </w:rPr>
                        <m:t>K</m:t>
                      </m:r>
                    </m:e>
                    <m:sup>
                      <m:r>
                        <m:rPr>
                          <m:sty m:val="p"/>
                        </m:rPr>
                        <w:rPr>
                          <w:rFonts w:ascii="Cambria Math" w:hAnsi="Cambria Math"/>
                          <w:szCs w:val="22"/>
                        </w:rPr>
                        <m:t>2</m:t>
                      </m:r>
                    </m:sup>
                  </m:sSup>
                  <m:r>
                    <m:rPr>
                      <m:sty m:val="p"/>
                    </m:rPr>
                    <w:rPr>
                      <w:rFonts w:ascii="Cambria Math" w:hAnsi="Cambria Math"/>
                      <w:szCs w:val="22"/>
                    </w:rPr>
                    <m:t>]</m:t>
                  </m:r>
                </m:den>
              </m:f>
            </m:oMath>
          </w:p>
        </w:tc>
        <w:tc>
          <w:tcPr>
            <w:tcW w:w="1375" w:type="dxa"/>
          </w:tcPr>
          <w:p w14:paraId="02F1F189" w14:textId="77777777" w:rsidR="00ED3224" w:rsidRPr="0053573C" w:rsidRDefault="00ED3224" w:rsidP="0053573C">
            <w:pPr>
              <w:jc w:val="center"/>
              <w:rPr>
                <w:rFonts w:ascii="Palatino Linotype" w:hAnsi="Palatino Linotype"/>
                <w:b/>
                <w:bCs/>
                <w:iCs/>
                <w:sz w:val="22"/>
                <w:szCs w:val="22"/>
              </w:rPr>
            </w:pPr>
            <w:r w:rsidRPr="0053573C">
              <w:rPr>
                <w:rFonts w:ascii="Palatino Linotype" w:hAnsi="Palatino Linotype"/>
                <w:b/>
                <w:bCs/>
                <w:iCs/>
                <w:sz w:val="22"/>
                <w:szCs w:val="22"/>
              </w:rPr>
              <w:t>PF</w:t>
            </w:r>
          </w:p>
          <w:p w14:paraId="16CBB84A" w14:textId="77777777" w:rsidR="00ED3224" w:rsidRPr="0053573C" w:rsidRDefault="00C31605" w:rsidP="0053573C">
            <w:pPr>
              <w:pStyle w:val="Corpotesto"/>
              <w:jc w:val="center"/>
              <w:rPr>
                <w:rFonts w:ascii="Palatino Linotype" w:hAnsi="Palatino Linotype"/>
                <w:b/>
                <w:sz w:val="20"/>
                <w:lang w:val="en-US"/>
              </w:rPr>
            </w:pPr>
            <m:oMathPara>
              <m:oMath>
                <m:f>
                  <m:fPr>
                    <m:type m:val="lin"/>
                    <m:ctrlPr>
                      <w:rPr>
                        <w:rFonts w:ascii="Cambria Math" w:hAnsi="Cambria Math"/>
                        <w:bCs/>
                        <w:iCs/>
                        <w:sz w:val="22"/>
                        <w:szCs w:val="22"/>
                        <w:u w:val="single"/>
                      </w:rPr>
                    </m:ctrlPr>
                  </m:fPr>
                  <m:num>
                    <m:r>
                      <m:rPr>
                        <m:sty m:val="p"/>
                      </m:rPr>
                      <w:rPr>
                        <w:rFonts w:ascii="Cambria Math" w:hAnsi="Cambria Math"/>
                        <w:sz w:val="22"/>
                        <w:szCs w:val="22"/>
                        <w:u w:val="single"/>
                      </w:rPr>
                      <m:t>[µw</m:t>
                    </m:r>
                  </m:num>
                  <m:den>
                    <m:sSup>
                      <m:sSupPr>
                        <m:ctrlPr>
                          <w:rPr>
                            <w:rFonts w:ascii="Cambria Math" w:hAnsi="Cambria Math"/>
                            <w:bCs/>
                            <w:iCs/>
                            <w:sz w:val="22"/>
                            <w:szCs w:val="22"/>
                            <w:u w:val="single"/>
                          </w:rPr>
                        </m:ctrlPr>
                      </m:sSupPr>
                      <m:e>
                        <m:r>
                          <m:rPr>
                            <m:sty m:val="p"/>
                          </m:rPr>
                          <w:rPr>
                            <w:rFonts w:ascii="Cambria Math" w:hAnsi="Cambria Math"/>
                            <w:sz w:val="22"/>
                            <w:szCs w:val="22"/>
                            <w:u w:val="single"/>
                          </w:rPr>
                          <m:t>mm</m:t>
                        </m:r>
                      </m:e>
                      <m:sup>
                        <m:r>
                          <m:rPr>
                            <m:sty m:val="p"/>
                          </m:rPr>
                          <w:rPr>
                            <w:rFonts w:ascii="Cambria Math" w:hAnsi="Cambria Math"/>
                            <w:sz w:val="22"/>
                            <w:szCs w:val="22"/>
                            <w:u w:val="single"/>
                          </w:rPr>
                          <m:t>2</m:t>
                        </m:r>
                      </m:sup>
                    </m:sSup>
                    <m:sSup>
                      <m:sSupPr>
                        <m:ctrlPr>
                          <w:rPr>
                            <w:rFonts w:ascii="Cambria Math" w:hAnsi="Cambria Math"/>
                            <w:bCs/>
                            <w:iCs/>
                            <w:sz w:val="22"/>
                            <w:szCs w:val="22"/>
                            <w:u w:val="single"/>
                          </w:rPr>
                        </m:ctrlPr>
                      </m:sSupPr>
                      <m:e>
                        <m:r>
                          <m:rPr>
                            <m:sty m:val="p"/>
                          </m:rPr>
                          <w:rPr>
                            <w:rFonts w:ascii="Cambria Math" w:hAnsi="Cambria Math"/>
                            <w:sz w:val="22"/>
                            <w:szCs w:val="22"/>
                            <w:u w:val="single"/>
                          </w:rPr>
                          <m:t>k</m:t>
                        </m:r>
                      </m:e>
                      <m:sup>
                        <m:r>
                          <m:rPr>
                            <m:sty m:val="p"/>
                          </m:rPr>
                          <w:rPr>
                            <w:rFonts w:ascii="Cambria Math" w:hAnsi="Cambria Math"/>
                            <w:sz w:val="22"/>
                            <w:szCs w:val="22"/>
                            <w:u w:val="single"/>
                          </w:rPr>
                          <m:t>2</m:t>
                        </m:r>
                      </m:sup>
                    </m:sSup>
                    <m:r>
                      <m:rPr>
                        <m:sty m:val="p"/>
                      </m:rPr>
                      <w:rPr>
                        <w:rFonts w:ascii="Cambria Math" w:hAnsi="Cambria Math"/>
                        <w:sz w:val="22"/>
                        <w:szCs w:val="22"/>
                        <w:u w:val="single"/>
                      </w:rPr>
                      <m:t>]</m:t>
                    </m:r>
                  </m:den>
                </m:f>
              </m:oMath>
            </m:oMathPara>
          </w:p>
        </w:tc>
      </w:tr>
      <w:tr w:rsidR="0053573C" w:rsidRPr="0053573C" w14:paraId="3FC62BC8" w14:textId="77777777" w:rsidTr="0053573C">
        <w:trPr>
          <w:trHeight w:val="437"/>
        </w:trPr>
        <w:tc>
          <w:tcPr>
            <w:tcW w:w="1418" w:type="dxa"/>
          </w:tcPr>
          <w:p w14:paraId="101645A2"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TEG1</w:t>
            </w:r>
          </w:p>
        </w:tc>
        <w:tc>
          <w:tcPr>
            <w:tcW w:w="708" w:type="dxa"/>
          </w:tcPr>
          <w:p w14:paraId="417A19F0"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1.4</w:t>
            </w:r>
          </w:p>
        </w:tc>
        <w:tc>
          <w:tcPr>
            <w:tcW w:w="1744" w:type="dxa"/>
          </w:tcPr>
          <w:p w14:paraId="0441EDF9"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40.625</w:t>
            </w:r>
          </w:p>
        </w:tc>
        <w:tc>
          <w:tcPr>
            <w:tcW w:w="1375" w:type="dxa"/>
          </w:tcPr>
          <w:p w14:paraId="70531E81"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0.0271</w:t>
            </w:r>
          </w:p>
        </w:tc>
      </w:tr>
      <w:tr w:rsidR="0053573C" w:rsidRPr="0053573C" w14:paraId="46F2A633" w14:textId="77777777" w:rsidTr="0053573C">
        <w:trPr>
          <w:trHeight w:val="425"/>
        </w:trPr>
        <w:tc>
          <w:tcPr>
            <w:tcW w:w="1418" w:type="dxa"/>
          </w:tcPr>
          <w:p w14:paraId="308A674E"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TEG2</w:t>
            </w:r>
          </w:p>
        </w:tc>
        <w:tc>
          <w:tcPr>
            <w:tcW w:w="708" w:type="dxa"/>
          </w:tcPr>
          <w:p w14:paraId="48A9F866"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2.3</w:t>
            </w:r>
          </w:p>
        </w:tc>
        <w:tc>
          <w:tcPr>
            <w:tcW w:w="1744" w:type="dxa"/>
          </w:tcPr>
          <w:p w14:paraId="3BAB2B76"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6.94</w:t>
            </w:r>
          </w:p>
        </w:tc>
        <w:tc>
          <w:tcPr>
            <w:tcW w:w="1375" w:type="dxa"/>
          </w:tcPr>
          <w:p w14:paraId="30AF0F81"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0.404</w:t>
            </w:r>
          </w:p>
        </w:tc>
      </w:tr>
      <w:tr w:rsidR="0053573C" w:rsidRPr="0053573C" w14:paraId="4F0B8708" w14:textId="77777777" w:rsidTr="0053573C">
        <w:trPr>
          <w:trHeight w:val="276"/>
        </w:trPr>
        <w:tc>
          <w:tcPr>
            <w:tcW w:w="1418" w:type="dxa"/>
          </w:tcPr>
          <w:p w14:paraId="65DEC04D"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TEG3</w:t>
            </w:r>
          </w:p>
        </w:tc>
        <w:tc>
          <w:tcPr>
            <w:tcW w:w="708" w:type="dxa"/>
          </w:tcPr>
          <w:p w14:paraId="2D8438A5"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2.1</w:t>
            </w:r>
          </w:p>
        </w:tc>
        <w:tc>
          <w:tcPr>
            <w:tcW w:w="1744" w:type="dxa"/>
          </w:tcPr>
          <w:p w14:paraId="447DD048"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6.04</w:t>
            </w:r>
          </w:p>
        </w:tc>
        <w:tc>
          <w:tcPr>
            <w:tcW w:w="1375" w:type="dxa"/>
          </w:tcPr>
          <w:p w14:paraId="29AC38CB"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0.397</w:t>
            </w:r>
          </w:p>
        </w:tc>
      </w:tr>
      <w:tr w:rsidR="0053573C" w:rsidRPr="0053573C" w14:paraId="248E562F" w14:textId="77777777" w:rsidTr="0053573C">
        <w:trPr>
          <w:trHeight w:val="366"/>
        </w:trPr>
        <w:tc>
          <w:tcPr>
            <w:tcW w:w="1418" w:type="dxa"/>
          </w:tcPr>
          <w:p w14:paraId="08481C18"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TEG4</w:t>
            </w:r>
          </w:p>
        </w:tc>
        <w:tc>
          <w:tcPr>
            <w:tcW w:w="708" w:type="dxa"/>
          </w:tcPr>
          <w:p w14:paraId="516A848F"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2.23</w:t>
            </w:r>
          </w:p>
        </w:tc>
        <w:tc>
          <w:tcPr>
            <w:tcW w:w="1744" w:type="dxa"/>
          </w:tcPr>
          <w:p w14:paraId="7E6C327E"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224</w:t>
            </w:r>
          </w:p>
        </w:tc>
        <w:tc>
          <w:tcPr>
            <w:tcW w:w="1375" w:type="dxa"/>
          </w:tcPr>
          <w:p w14:paraId="17DA1618"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0.14</w:t>
            </w:r>
          </w:p>
        </w:tc>
      </w:tr>
      <w:tr w:rsidR="0053573C" w:rsidRPr="0053573C" w14:paraId="13792E54" w14:textId="77777777" w:rsidTr="0053573C">
        <w:trPr>
          <w:trHeight w:val="286"/>
        </w:trPr>
        <w:tc>
          <w:tcPr>
            <w:tcW w:w="1418" w:type="dxa"/>
          </w:tcPr>
          <w:p w14:paraId="038D1D26"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TEG5</w:t>
            </w:r>
          </w:p>
        </w:tc>
        <w:tc>
          <w:tcPr>
            <w:tcW w:w="708" w:type="dxa"/>
          </w:tcPr>
          <w:p w14:paraId="57A3E6A3"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250K</w:t>
            </w:r>
          </w:p>
        </w:tc>
        <w:tc>
          <w:tcPr>
            <w:tcW w:w="1744" w:type="dxa"/>
          </w:tcPr>
          <w:p w14:paraId="45D3DF05"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w:t>
            </w:r>
          </w:p>
        </w:tc>
        <w:tc>
          <w:tcPr>
            <w:tcW w:w="1375" w:type="dxa"/>
          </w:tcPr>
          <w:p w14:paraId="6C1F9A8E"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0.015</w:t>
            </w:r>
          </w:p>
        </w:tc>
      </w:tr>
      <w:tr w:rsidR="0053573C" w:rsidRPr="0053573C" w14:paraId="44767F11" w14:textId="77777777" w:rsidTr="0053573C">
        <w:trPr>
          <w:trHeight w:val="234"/>
        </w:trPr>
        <w:tc>
          <w:tcPr>
            <w:tcW w:w="1418" w:type="dxa"/>
          </w:tcPr>
          <w:p w14:paraId="2AF2FFFE"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TEG6</w:t>
            </w:r>
          </w:p>
        </w:tc>
        <w:tc>
          <w:tcPr>
            <w:tcW w:w="708" w:type="dxa"/>
          </w:tcPr>
          <w:p w14:paraId="475384F2"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1.9</w:t>
            </w:r>
          </w:p>
        </w:tc>
        <w:tc>
          <w:tcPr>
            <w:tcW w:w="1744" w:type="dxa"/>
          </w:tcPr>
          <w:p w14:paraId="6A20114D"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5.31</w:t>
            </w:r>
          </w:p>
        </w:tc>
        <w:tc>
          <w:tcPr>
            <w:tcW w:w="1375" w:type="dxa"/>
          </w:tcPr>
          <w:p w14:paraId="6B44AB8F"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0.0033</w:t>
            </w:r>
          </w:p>
        </w:tc>
      </w:tr>
      <w:tr w:rsidR="0053573C" w:rsidRPr="0053573C" w14:paraId="01CEFB13" w14:textId="77777777" w:rsidTr="0053573C">
        <w:trPr>
          <w:trHeight w:val="324"/>
        </w:trPr>
        <w:tc>
          <w:tcPr>
            <w:tcW w:w="1418" w:type="dxa"/>
          </w:tcPr>
          <w:p w14:paraId="10F57B3B"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lastRenderedPageBreak/>
              <w:t>TEG7</w:t>
            </w:r>
          </w:p>
        </w:tc>
        <w:tc>
          <w:tcPr>
            <w:tcW w:w="708" w:type="dxa"/>
          </w:tcPr>
          <w:p w14:paraId="348547EC"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1.08</w:t>
            </w:r>
          </w:p>
        </w:tc>
        <w:tc>
          <w:tcPr>
            <w:tcW w:w="1744" w:type="dxa"/>
          </w:tcPr>
          <w:p w14:paraId="7824F921"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0.25</w:t>
            </w:r>
          </w:p>
        </w:tc>
        <w:tc>
          <w:tcPr>
            <w:tcW w:w="1375" w:type="dxa"/>
          </w:tcPr>
          <w:p w14:paraId="3D76635F"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0.156</w:t>
            </w:r>
          </w:p>
        </w:tc>
      </w:tr>
    </w:tbl>
    <w:bookmarkEnd w:id="98"/>
    <w:p w14:paraId="7C82A6EB" w14:textId="77777777" w:rsidR="0053573C" w:rsidRDefault="00643941" w:rsidP="006C7428">
      <w:pPr>
        <w:pStyle w:val="MDPI31text"/>
        <w:spacing w:before="240"/>
        <w:ind w:firstLine="420"/>
      </w:pPr>
      <w:r w:rsidRPr="00643941">
        <w:t>F</w:t>
      </w:r>
      <w:r w:rsidR="00D14E78">
        <w:t>igure</w:t>
      </w:r>
      <w:r w:rsidR="000B05C9">
        <w:t xml:space="preserve"> 3</w:t>
      </w:r>
      <w:r w:rsidR="008C32C1">
        <w:t>a</w:t>
      </w:r>
      <w:r w:rsidR="000B05C9">
        <w:t xml:space="preserve"> </w:t>
      </w:r>
      <w:del w:id="99" w:author="Maurizio Rossi" w:date="2017-07-27T16:51:00Z">
        <w:r w:rsidR="000B05C9" w:rsidDel="00531B30">
          <w:delText xml:space="preserve">also </w:delText>
        </w:r>
      </w:del>
      <w:r w:rsidR="000B05C9">
        <w:t>depicts the variation of</w:t>
      </w:r>
      <w:r w:rsidR="00D14E78">
        <w:t xml:space="preserve"> the output power of TEG</w:t>
      </w:r>
      <w:r w:rsidR="006C7428">
        <w:t xml:space="preserve"> </w:t>
      </w:r>
      <w:r w:rsidR="00D14E78">
        <w:t xml:space="preserve">1 </w:t>
      </w:r>
      <w:r w:rsidR="000B05C9">
        <w:t xml:space="preserve">with </w:t>
      </w:r>
      <w:r w:rsidR="00D14E78">
        <w:t>the load resistance</w:t>
      </w:r>
      <w:r w:rsidR="000B05C9">
        <w:t xml:space="preserve"> under </w:t>
      </w:r>
      <w:r w:rsidR="006C7428">
        <w:t>different</w:t>
      </w:r>
      <w:r w:rsidR="000B05C9">
        <w:t xml:space="preserve"> temperature gradients</w:t>
      </w:r>
      <w:r w:rsidR="00D14E78">
        <w:t xml:space="preserve">. As </w:t>
      </w:r>
      <w:r w:rsidR="000B05C9">
        <w:t xml:space="preserve">shown in the graph, as </w:t>
      </w:r>
      <w:r w:rsidR="00D14E78">
        <w:t xml:space="preserve">the </w:t>
      </w:r>
      <w:r w:rsidR="000B05C9">
        <w:t>resistance of the load</w:t>
      </w:r>
      <w:r w:rsidR="00D14E78">
        <w:t xml:space="preserve"> increases the output power is severely reduced.</w:t>
      </w:r>
      <w:r w:rsidR="000B05C9">
        <w:t xml:space="preserve"> The TEGs used in this work are</w:t>
      </w:r>
      <w:r w:rsidR="00D14E78">
        <w:t xml:space="preserve"> Peltier modules </w:t>
      </w:r>
      <w:r w:rsidR="000B05C9">
        <w:t xml:space="preserve">which </w:t>
      </w:r>
      <w:r w:rsidR="00D14E78">
        <w:t>are usually designed with a low internal resistance to increase the current flow and therefore to absorb more heat when a constant voltage is applied</w:t>
      </w:r>
      <w:r w:rsidR="000B05C9">
        <w:t xml:space="preserve">. There is also a </w:t>
      </w:r>
      <w:r w:rsidRPr="00643941">
        <w:t xml:space="preserve">discrepancy between the manufacturer reported internal resistance values as summarized on table 1 and the </w:t>
      </w:r>
      <w:del w:id="100" w:author="Maurizio Rossi" w:date="2017-07-27T16:52:00Z">
        <w:r w:rsidR="000B05C9" w:rsidDel="00531B30">
          <w:delText xml:space="preserve">measured </w:delText>
        </w:r>
      </w:del>
      <w:r w:rsidR="000B05C9">
        <w:t>internal resistance</w:t>
      </w:r>
      <w:ins w:id="101" w:author="Maurizio Rossi" w:date="2017-07-27T16:52:00Z">
        <w:r w:rsidR="00531B30">
          <w:t xml:space="preserve"> values</w:t>
        </w:r>
      </w:ins>
      <w:r w:rsidR="000B05C9">
        <w:t xml:space="preserve"> </w:t>
      </w:r>
      <w:ins w:id="102" w:author="Maurizio Rossi" w:date="2017-07-27T16:52:00Z">
        <w:r w:rsidR="00531B30">
          <w:t xml:space="preserve">measured </w:t>
        </w:r>
      </w:ins>
      <w:r w:rsidR="00D14E78">
        <w:t>in</w:t>
      </w:r>
      <w:del w:id="103" w:author="Maurizio Rossi" w:date="2017-07-27T16:52:00Z">
        <w:r w:rsidR="00D14E78" w:rsidDel="00531B30">
          <w:delText xml:space="preserve"> the</w:delText>
        </w:r>
      </w:del>
      <w:r w:rsidR="00D14E78">
        <w:t xml:space="preserve"> lab</w:t>
      </w:r>
      <w:r w:rsidR="006C7428">
        <w:t xml:space="preserve"> (table 2)</w:t>
      </w:r>
      <w:r w:rsidR="000B05C9">
        <w:t>. This is in part because of the</w:t>
      </w:r>
      <w:r w:rsidRPr="00643941">
        <w:t xml:space="preserve"> dissimilar testing environment</w:t>
      </w:r>
      <w:r w:rsidRPr="00D14E78">
        <w:t xml:space="preserve"> </w:t>
      </w:r>
      <w:r w:rsidRPr="00643941">
        <w:t>and testing conditions</w:t>
      </w:r>
      <w:r w:rsidR="000B05C9">
        <w:t xml:space="preserve"> and due to the </w:t>
      </w:r>
      <w:r w:rsidRPr="00643941">
        <w:t xml:space="preserve">contact </w:t>
      </w:r>
      <w:r w:rsidR="000B05C9" w:rsidRPr="00643941">
        <w:t>resistances,</w:t>
      </w:r>
      <w:r w:rsidRPr="00643941">
        <w:t xml:space="preserve"> which were not accurately stated in the data sheet.</w:t>
      </w:r>
    </w:p>
    <w:p w14:paraId="3B4A8D38" w14:textId="77777777" w:rsidR="0053573C" w:rsidRPr="004D2D8A" w:rsidRDefault="00D14E78" w:rsidP="00726285">
      <w:pPr>
        <w:pStyle w:val="MDPI23heading3"/>
        <w:ind w:firstLine="420"/>
      </w:pPr>
      <w:commentRangeStart w:id="104"/>
      <w:r>
        <w:rPr>
          <w:noProof/>
          <w:lang w:eastAsia="en-US"/>
        </w:rPr>
        <w:drawing>
          <wp:inline distT="0" distB="3175" distL="0" distR="4445" wp14:anchorId="62E40907" wp14:editId="613B369F">
            <wp:extent cx="2447835" cy="1836000"/>
            <wp:effectExtent l="0" t="0" r="0" b="0"/>
            <wp:docPr id="9"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2"/>
                    <pic:cNvPicPr>
                      <a:picLocks noChangeAspect="1" noChangeArrowheads="1"/>
                    </pic:cNvPicPr>
                  </pic:nvPicPr>
                  <pic:blipFill>
                    <a:blip r:embed="rId13"/>
                    <a:stretch>
                      <a:fillRect/>
                    </a:stretch>
                  </pic:blipFill>
                  <pic:spPr bwMode="auto">
                    <a:xfrm>
                      <a:off x="0" y="0"/>
                      <a:ext cx="2447835" cy="1836000"/>
                    </a:xfrm>
                    <a:prstGeom prst="rect">
                      <a:avLst/>
                    </a:prstGeom>
                  </pic:spPr>
                </pic:pic>
              </a:graphicData>
            </a:graphic>
          </wp:inline>
        </w:drawing>
      </w:r>
      <w:commentRangeEnd w:id="104"/>
      <w:r w:rsidR="008C4E68">
        <w:rPr>
          <w:rStyle w:val="Rimandocommento"/>
          <w:rFonts w:ascii="Times New Roman" w:hAnsi="Times New Roman"/>
          <w:snapToGrid/>
          <w:lang w:bidi="ar-SA"/>
        </w:rPr>
        <w:commentReference w:id="104"/>
      </w:r>
      <w:r w:rsidR="00DD6E9F">
        <w:tab/>
      </w:r>
      <w:r w:rsidR="00DD6E9F">
        <w:rPr>
          <w:noProof/>
          <w:lang w:eastAsia="en-US"/>
        </w:rPr>
        <w:drawing>
          <wp:inline distT="0" distB="0" distL="0" distR="0" wp14:anchorId="05EC984D" wp14:editId="609B6410">
            <wp:extent cx="2448000" cy="183600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Gs pvsT.bmp"/>
                    <pic:cNvPicPr/>
                  </pic:nvPicPr>
                  <pic:blipFill>
                    <a:blip r:embed="rId14">
                      <a:extLst>
                        <a:ext uri="{28A0092B-C50C-407E-A947-70E740481C1C}">
                          <a14:useLocalDpi xmlns:a14="http://schemas.microsoft.com/office/drawing/2010/main" val="0"/>
                        </a:ext>
                      </a:extLst>
                    </a:blip>
                    <a:stretch>
                      <a:fillRect/>
                    </a:stretch>
                  </pic:blipFill>
                  <pic:spPr>
                    <a:xfrm>
                      <a:off x="0" y="0"/>
                      <a:ext cx="2448000" cy="1836000"/>
                    </a:xfrm>
                    <a:prstGeom prst="rect">
                      <a:avLst/>
                    </a:prstGeom>
                  </pic:spPr>
                </pic:pic>
              </a:graphicData>
            </a:graphic>
          </wp:inline>
        </w:drawing>
      </w:r>
    </w:p>
    <w:p w14:paraId="361873E3" w14:textId="77777777" w:rsidR="00726285" w:rsidRDefault="00726285" w:rsidP="00C9412F">
      <w:pPr>
        <w:pStyle w:val="MDPI51figurecaption"/>
      </w:pPr>
      <w:r>
        <w:tab/>
      </w:r>
      <w:r>
        <w:tab/>
      </w:r>
      <w:r>
        <w:tab/>
      </w:r>
      <w:r>
        <w:tab/>
        <w:t>(a)</w:t>
      </w:r>
      <w:r>
        <w:tab/>
      </w:r>
      <w:r>
        <w:tab/>
      </w:r>
      <w:r>
        <w:tab/>
      </w:r>
      <w:r>
        <w:tab/>
      </w:r>
      <w:r>
        <w:tab/>
      </w:r>
      <w:r>
        <w:tab/>
      </w:r>
      <w:r>
        <w:tab/>
      </w:r>
      <w:r>
        <w:tab/>
      </w:r>
      <w:r>
        <w:tab/>
      </w:r>
      <w:r>
        <w:tab/>
        <w:t>(b)</w:t>
      </w:r>
    </w:p>
    <w:p w14:paraId="63229D6F" w14:textId="77777777" w:rsidR="00726285" w:rsidRDefault="00726285" w:rsidP="00C9412F">
      <w:pPr>
        <w:pStyle w:val="MDPI51figurecaption"/>
      </w:pPr>
      <w:r>
        <w:rPr>
          <w:noProof/>
          <w:lang w:eastAsia="en-US"/>
        </w:rPr>
        <w:drawing>
          <wp:inline distT="0" distB="0" distL="0" distR="0" wp14:anchorId="445AAC74" wp14:editId="6596B488">
            <wp:extent cx="2448000" cy="18360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Gs VvsT.bmp"/>
                    <pic:cNvPicPr/>
                  </pic:nvPicPr>
                  <pic:blipFill>
                    <a:blip r:embed="rId15">
                      <a:extLst>
                        <a:ext uri="{28A0092B-C50C-407E-A947-70E740481C1C}">
                          <a14:useLocalDpi xmlns:a14="http://schemas.microsoft.com/office/drawing/2010/main" val="0"/>
                        </a:ext>
                      </a:extLst>
                    </a:blip>
                    <a:stretch>
                      <a:fillRect/>
                    </a:stretch>
                  </pic:blipFill>
                  <pic:spPr>
                    <a:xfrm>
                      <a:off x="0" y="0"/>
                      <a:ext cx="2448000" cy="1836000"/>
                    </a:xfrm>
                    <a:prstGeom prst="rect">
                      <a:avLst/>
                    </a:prstGeom>
                  </pic:spPr>
                </pic:pic>
              </a:graphicData>
            </a:graphic>
          </wp:inline>
        </w:drawing>
      </w:r>
    </w:p>
    <w:p w14:paraId="41FEA096" w14:textId="77777777" w:rsidR="00726285" w:rsidRDefault="00726285" w:rsidP="00726285">
      <w:pPr>
        <w:pStyle w:val="MDPI51figurecaption"/>
      </w:pPr>
      <w:r>
        <w:tab/>
      </w:r>
      <w:r>
        <w:tab/>
      </w:r>
      <w:r>
        <w:tab/>
      </w:r>
      <w:r>
        <w:tab/>
        <w:t>(c)</w:t>
      </w:r>
    </w:p>
    <w:p w14:paraId="60637E98" w14:textId="77777777" w:rsidR="00726285" w:rsidRDefault="00726285" w:rsidP="00726285">
      <w:pPr>
        <w:pStyle w:val="MDPI51figurecaption"/>
      </w:pPr>
      <w:r w:rsidRPr="00D14E78">
        <w:rPr>
          <w:b/>
        </w:rPr>
        <w:t>Fig</w:t>
      </w:r>
      <w:r>
        <w:rPr>
          <w:b/>
        </w:rPr>
        <w:t xml:space="preserve">ure 3.  </w:t>
      </w:r>
      <w:r w:rsidRPr="00C767F8">
        <w:t>(a)</w:t>
      </w:r>
      <w:r>
        <w:rPr>
          <w:b/>
        </w:rPr>
        <w:t xml:space="preserve"> </w:t>
      </w:r>
      <w:r w:rsidRPr="001E4FC8">
        <w:t>Power vs 10logRL for TEG1</w:t>
      </w:r>
      <w:r>
        <w:t>; (b)</w:t>
      </w:r>
      <w:bookmarkStart w:id="105" w:name="_Toc477183514"/>
      <w:r>
        <w:t xml:space="preserve"> </w:t>
      </w:r>
      <w:r w:rsidRPr="001E4FC8">
        <w:t>Power vs ΔT at matched loa</w:t>
      </w:r>
      <w:bookmarkEnd w:id="105"/>
      <w:r>
        <w:t>d</w:t>
      </w:r>
      <w:ins w:id="106" w:author="Maurizio Rossi" w:date="2017-07-27T16:53:00Z">
        <w:r w:rsidR="00531B30">
          <w:t xml:space="preserve"> for the three TEGs</w:t>
        </w:r>
      </w:ins>
      <w:r>
        <w:t xml:space="preserve">; (c) </w:t>
      </w:r>
      <w:r w:rsidRPr="00726285">
        <w:t xml:space="preserve">Open circuit voltage </w:t>
      </w:r>
      <w:del w:id="107" w:author="Maurizio Rossi" w:date="2017-07-27T16:53:00Z">
        <w:r w:rsidRPr="00726285" w:rsidDel="00531B30">
          <w:delText xml:space="preserve">Vs </w:delText>
        </w:r>
      </w:del>
      <w:ins w:id="108" w:author="Maurizio Rossi" w:date="2017-07-27T16:53:00Z">
        <w:r w:rsidR="00531B30">
          <w:t>vs</w:t>
        </w:r>
        <w:r w:rsidR="00531B30" w:rsidRPr="00726285">
          <w:t xml:space="preserve"> </w:t>
        </w:r>
      </w:ins>
      <w:r w:rsidRPr="00726285">
        <w:t>ΔT</w:t>
      </w:r>
      <w:ins w:id="109" w:author="Maurizio Rossi" w:date="2017-07-27T16:53:00Z">
        <w:r w:rsidR="00531B30">
          <w:t xml:space="preserve"> for the three TEGs.</w:t>
        </w:r>
      </w:ins>
    </w:p>
    <w:p w14:paraId="63FC80D5" w14:textId="77777777" w:rsidR="000B05C9" w:rsidRDefault="00DD6E9F" w:rsidP="00C9412F">
      <w:pPr>
        <w:pStyle w:val="MDPI31text"/>
        <w:ind w:firstLine="420"/>
      </w:pPr>
      <w:r w:rsidRPr="00DD6E9F">
        <w:t xml:space="preserve">The power density (power per unit area) vs </w:t>
      </w:r>
      <w:bookmarkStart w:id="110" w:name="__DdeLink__763_867134878"/>
      <w:r w:rsidRPr="00DD6E9F">
        <w:t>ΔT</w:t>
      </w:r>
      <w:bookmarkEnd w:id="110"/>
      <w:r w:rsidRPr="00DD6E9F">
        <w:t xml:space="preserve"> at a m</w:t>
      </w:r>
      <w:r w:rsidR="00D51F26">
        <w:t>atched load</w:t>
      </w:r>
      <w:r w:rsidRPr="00DD6E9F">
        <w:t xml:space="preserve"> for ea</w:t>
      </w:r>
      <w:r>
        <w:t xml:space="preserve">ch module is </w:t>
      </w:r>
      <w:del w:id="111" w:author="Maurizio Rossi" w:date="2017-07-27T16:53:00Z">
        <w:r w:rsidDel="00531B30">
          <w:delText xml:space="preserve">also </w:delText>
        </w:r>
      </w:del>
      <w:r>
        <w:t xml:space="preserve">shown in figure </w:t>
      </w:r>
      <w:r w:rsidR="008C32C1">
        <w:t>3b</w:t>
      </w:r>
      <w:r w:rsidRPr="00DD6E9F">
        <w:t xml:space="preserve">. </w:t>
      </w:r>
      <w:r>
        <w:t>Even though TEG 1 generates higher power compared to the other TEGs, due to its larger surface area</w:t>
      </w:r>
      <w:r w:rsidR="00655A28">
        <w:t>,</w:t>
      </w:r>
      <w:r>
        <w:t xml:space="preserve"> it has a lower power density compared to the other TEGs. </w:t>
      </w:r>
      <w:r w:rsidR="00370CAB">
        <w:t xml:space="preserve">It may be even better to use a combination of TEG 2 and TEG 3 </w:t>
      </w:r>
      <w:r w:rsidRPr="00DD6E9F">
        <w:t>While having information about the maximum power from a TEG is very important to plan the power budget of an application, it is also more important to have a measure of the power factor and power per area to correctly understand the capabilities of a TEG and making the right decision in the design choice stage.</w:t>
      </w:r>
    </w:p>
    <w:p w14:paraId="68E74FA1" w14:textId="77777777" w:rsidR="008C32C1" w:rsidRDefault="00DD6E9F" w:rsidP="006A1D6E">
      <w:pPr>
        <w:pStyle w:val="MDPI31text"/>
        <w:ind w:firstLine="420"/>
      </w:pPr>
      <w:r w:rsidRPr="00DD6E9F">
        <w:t>The open circuit voltage and ΔT also have a linear relationship and th</w:t>
      </w:r>
      <w:r w:rsidR="008C32C1">
        <w:t>is is clearly depicted by Fig 3c</w:t>
      </w:r>
      <w:r w:rsidRPr="00DD6E9F">
        <w:t xml:space="preserve">. TEG 1 has the highest open circuit voltage for a temperature gradient compared to the two TEGs. Knowing the open circuit voltage under different temperature gradients is useful when </w:t>
      </w:r>
      <w:r>
        <w:t>employing m</w:t>
      </w:r>
      <w:r w:rsidRPr="00DD6E9F">
        <w:t>aximum power point tracking (MPPT)</w:t>
      </w:r>
      <w:r>
        <w:t xml:space="preserve"> on the</w:t>
      </w:r>
      <w:r w:rsidRPr="00DD6E9F">
        <w:t xml:space="preserve"> TEG.  </w:t>
      </w:r>
    </w:p>
    <w:p w14:paraId="0CE6D50B" w14:textId="77777777" w:rsidR="006A1D6E" w:rsidRDefault="006A1D6E" w:rsidP="006A1D6E">
      <w:pPr>
        <w:pStyle w:val="MDPI31text"/>
        <w:ind w:firstLine="420"/>
      </w:pPr>
    </w:p>
    <w:p w14:paraId="0E87BCA6" w14:textId="77777777" w:rsidR="006A1D6E" w:rsidRDefault="006A1D6E" w:rsidP="006A1D6E">
      <w:pPr>
        <w:pStyle w:val="MDPI31text"/>
        <w:ind w:firstLine="420"/>
      </w:pPr>
    </w:p>
    <w:p w14:paraId="085CE1E2" w14:textId="77777777" w:rsidR="00D51F26" w:rsidRDefault="00D51F26" w:rsidP="006A1D6E">
      <w:pPr>
        <w:pStyle w:val="MDPI31text"/>
        <w:ind w:firstLine="420"/>
      </w:pPr>
    </w:p>
    <w:p w14:paraId="6E5249B4" w14:textId="77777777" w:rsidR="00D51F26" w:rsidRDefault="00D51F26" w:rsidP="006A1D6E">
      <w:pPr>
        <w:pStyle w:val="MDPI31text"/>
        <w:ind w:firstLine="420"/>
      </w:pPr>
    </w:p>
    <w:p w14:paraId="65E27DD7" w14:textId="77777777" w:rsidR="00C9412F" w:rsidRDefault="00C9412F" w:rsidP="00C9412F">
      <w:pPr>
        <w:pStyle w:val="MDPI22heading2"/>
      </w:pPr>
      <w:r>
        <w:t>3.2 Results from the Characterization of DC-DC converters</w:t>
      </w:r>
    </w:p>
    <w:p w14:paraId="3D02A042" w14:textId="77777777" w:rsidR="001E4FC8" w:rsidRDefault="0023121F" w:rsidP="001E4FC8">
      <w:pPr>
        <w:pStyle w:val="MDPI31text"/>
        <w:ind w:firstLine="420"/>
      </w:pPr>
      <w:r w:rsidRPr="0023121F">
        <w:t xml:space="preserve">In low energy harvesting, the power scavenged from TEGs is used to supply electronic devices continuously or with some duty cycle. </w:t>
      </w:r>
      <w:r w:rsidR="00757EA8">
        <w:t xml:space="preserve">TEGs provide adequate power but with very low nominal voltages. </w:t>
      </w:r>
      <w:r w:rsidRPr="0023121F">
        <w:t xml:space="preserve">For example, TEG 1 was </w:t>
      </w:r>
      <w:r w:rsidR="00757EA8">
        <w:t xml:space="preserve">generating 18mW </w:t>
      </w:r>
      <w:r w:rsidRPr="0023121F">
        <w:t xml:space="preserve">at a temperature gradient of 20°C </w:t>
      </w:r>
      <w:r w:rsidR="00757EA8">
        <w:t>at</w:t>
      </w:r>
      <w:r w:rsidR="00757EA8" w:rsidRPr="0023121F">
        <w:t xml:space="preserve"> 140mV</w:t>
      </w:r>
      <w:r w:rsidR="00757EA8">
        <w:t>.</w:t>
      </w:r>
      <w:r w:rsidRPr="0023121F">
        <w:t xml:space="preserve"> This power is considerably large but the low voltage from the TEG </w:t>
      </w:r>
      <w:r w:rsidR="00C228D4">
        <w:t xml:space="preserve">is not enough to </w:t>
      </w:r>
      <w:r w:rsidRPr="0023121F">
        <w:t xml:space="preserve">start </w:t>
      </w:r>
      <w:r w:rsidR="00C228D4">
        <w:t xml:space="preserve">almost </w:t>
      </w:r>
      <w:r w:rsidRPr="0023121F">
        <w:t>any k</w:t>
      </w:r>
      <w:r>
        <w:t>ind of electronic device</w:t>
      </w:r>
      <w:r w:rsidR="00655A28">
        <w:t>. H</w:t>
      </w:r>
      <w:r>
        <w:t>ence</w:t>
      </w:r>
      <w:r w:rsidR="00655A28">
        <w:t>,</w:t>
      </w:r>
      <w:r>
        <w:t xml:space="preserve"> </w:t>
      </w:r>
      <w:r w:rsidR="00655A28">
        <w:t>to use the TEG power,</w:t>
      </w:r>
      <w:r w:rsidR="00C228D4">
        <w:t xml:space="preserve"> </w:t>
      </w:r>
      <w:r>
        <w:t>t</w:t>
      </w:r>
      <w:r w:rsidRPr="0023121F">
        <w:t xml:space="preserve">he </w:t>
      </w:r>
      <w:r w:rsidR="00655A28">
        <w:t xml:space="preserve">TEG </w:t>
      </w:r>
      <w:r w:rsidRPr="0023121F">
        <w:t xml:space="preserve">voltage </w:t>
      </w:r>
      <w:r w:rsidR="00C228D4">
        <w:t xml:space="preserve">needs to be </w:t>
      </w:r>
      <w:r w:rsidRPr="0023121F">
        <w:t>boosted</w:t>
      </w:r>
      <w:r>
        <w:t xml:space="preserve"> using</w:t>
      </w:r>
      <w:r w:rsidRPr="0023121F">
        <w:t xml:space="preserve"> DC-DC boost converters. </w:t>
      </w:r>
      <w:r w:rsidR="001E4FC8" w:rsidRPr="001E4FC8">
        <w:t>A prototype load whi</w:t>
      </w:r>
      <w:r w:rsidR="001E4FC8">
        <w:t>ch replicated the behavior of the</w:t>
      </w:r>
      <w:r w:rsidR="001E4FC8" w:rsidRPr="001E4FC8">
        <w:t xml:space="preserve"> MCU with a radio was used for the characterization of the converters. This load was simulating a radio communication with a duty cycle of 0.5% and it was running with a period of 3s. It was consuming 42.15mW in the active mode and 360µW in low power mode.</w:t>
      </w:r>
      <w:r w:rsidR="004173F1">
        <w:t xml:space="preserve"> Figure 4 and 5</w:t>
      </w:r>
      <w:r w:rsidR="001E4FC8">
        <w:t xml:space="preserve"> depict the recorded measurements when the LTC3108 and </w:t>
      </w:r>
      <w:proofErr w:type="spellStart"/>
      <w:r w:rsidR="001E4FC8">
        <w:t>Nextreme</w:t>
      </w:r>
      <w:proofErr w:type="spellEnd"/>
      <w:r w:rsidR="001E4FC8">
        <w:t xml:space="preserve"> module</w:t>
      </w:r>
      <w:r w:rsidR="00E13E3E">
        <w:t>s</w:t>
      </w:r>
      <w:r w:rsidR="001E4FC8">
        <w:t xml:space="preserve"> were being supplied by a TEG</w:t>
      </w:r>
      <w:r w:rsidR="00E13E3E">
        <w:t xml:space="preserve"> respectively</w:t>
      </w:r>
      <w:r w:rsidR="001E4FC8">
        <w:t>.</w:t>
      </w:r>
      <w:r w:rsidR="00E13E3E">
        <w:t xml:space="preserve"> </w:t>
      </w:r>
      <w:r w:rsidR="00E13E3E" w:rsidRPr="00E13E3E">
        <w:t xml:space="preserve">The result of this characterization is summarized in tables </w:t>
      </w:r>
      <w:r w:rsidR="00E13E3E">
        <w:t>3 and 4</w:t>
      </w:r>
      <w:r w:rsidR="00E13E3E" w:rsidRPr="00E13E3E">
        <w:t>.</w:t>
      </w:r>
    </w:p>
    <w:p w14:paraId="28CAE72F" w14:textId="77777777" w:rsidR="00E13E3E" w:rsidRDefault="009718B9" w:rsidP="004F5102">
      <w:pPr>
        <w:pStyle w:val="MDPI31text"/>
        <w:ind w:left="1675"/>
        <w:rPr>
          <w:noProof/>
          <w:sz w:val="16"/>
          <w:szCs w:val="16"/>
          <w:lang w:eastAsia="en-US"/>
        </w:rPr>
      </w:pPr>
      <w:r>
        <w:rPr>
          <w:noProof/>
          <w:lang w:eastAsia="en-US"/>
        </w:rPr>
        <w:drawing>
          <wp:inline distT="0" distB="0" distL="0" distR="0" wp14:anchorId="6198AFCD" wp14:editId="399D48FA">
            <wp:extent cx="2588730" cy="183600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
                    <pic:cNvPicPr>
                      <a:picLocks noChangeAspect="1" noChangeArrowheads="1"/>
                    </pic:cNvPicPr>
                  </pic:nvPicPr>
                  <pic:blipFill>
                    <a:blip r:embed="rId16"/>
                    <a:stretch>
                      <a:fillRect/>
                    </a:stretch>
                  </pic:blipFill>
                  <pic:spPr bwMode="auto">
                    <a:xfrm>
                      <a:off x="0" y="0"/>
                      <a:ext cx="2588730" cy="1836000"/>
                    </a:xfrm>
                    <a:prstGeom prst="rect">
                      <a:avLst/>
                    </a:prstGeom>
                  </pic:spPr>
                </pic:pic>
              </a:graphicData>
            </a:graphic>
          </wp:inline>
        </w:drawing>
      </w:r>
    </w:p>
    <w:p w14:paraId="0B13BC6F" w14:textId="77777777" w:rsidR="00E13E3E" w:rsidRPr="009718B9" w:rsidRDefault="00E13E3E" w:rsidP="009718B9">
      <w:pPr>
        <w:pStyle w:val="MDPI51figurecaption"/>
        <w:ind w:left="0" w:firstLine="420"/>
        <w:rPr>
          <w:noProof/>
          <w:sz w:val="16"/>
          <w:szCs w:val="16"/>
          <w:lang w:eastAsia="en-US"/>
        </w:rPr>
      </w:pPr>
      <w:r>
        <w:rPr>
          <w:b/>
        </w:rPr>
        <w:t xml:space="preserve">Figure </w:t>
      </w:r>
      <w:r w:rsidR="004173F1">
        <w:rPr>
          <w:b/>
        </w:rPr>
        <w:t>4</w:t>
      </w:r>
      <w:r w:rsidRPr="00E13E3E">
        <w:rPr>
          <w:b/>
        </w:rPr>
        <w:t xml:space="preserve">. </w:t>
      </w:r>
      <w:r w:rsidRPr="009718B9">
        <w:t>LTC3108 supplied from TEG</w:t>
      </w:r>
    </w:p>
    <w:p w14:paraId="0F30B74F" w14:textId="77777777" w:rsidR="00E13E3E" w:rsidRDefault="009718B9" w:rsidP="00E13E3E">
      <w:pPr>
        <w:pStyle w:val="MDPI31text"/>
        <w:ind w:left="1675"/>
        <w:rPr>
          <w:noProof/>
          <w:sz w:val="16"/>
          <w:szCs w:val="16"/>
          <w:lang w:eastAsia="en-US"/>
        </w:rPr>
      </w:pPr>
      <w:r>
        <w:rPr>
          <w:noProof/>
          <w:lang w:eastAsia="en-US"/>
        </w:rPr>
        <w:drawing>
          <wp:inline distT="0" distB="0" distL="0" distR="0" wp14:anchorId="6205822C" wp14:editId="085FCCA5">
            <wp:extent cx="2628000" cy="1821600"/>
            <wp:effectExtent l="0" t="0" r="1270" b="762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Effect>
                                <a14:saturation sat="400000"/>
                              </a14:imgEffect>
                              <a14:imgEffect>
                                <a14:brightnessContrast bright="2000" contrast="-8000"/>
                              </a14:imgEffect>
                            </a14:imgLayer>
                          </a14:imgProps>
                        </a:ext>
                        <a:ext uri="{28A0092B-C50C-407E-A947-70E740481C1C}">
                          <a14:useLocalDpi xmlns:a14="http://schemas.microsoft.com/office/drawing/2010/main" val="0"/>
                        </a:ext>
                      </a:extLst>
                    </a:blip>
                    <a:srcRect/>
                    <a:stretch>
                      <a:fillRect/>
                    </a:stretch>
                  </pic:blipFill>
                  <pic:spPr bwMode="auto">
                    <a:xfrm>
                      <a:off x="0" y="0"/>
                      <a:ext cx="2628000" cy="1821600"/>
                    </a:xfrm>
                    <a:prstGeom prst="rect">
                      <a:avLst/>
                    </a:prstGeom>
                    <a:noFill/>
                  </pic:spPr>
                </pic:pic>
              </a:graphicData>
            </a:graphic>
          </wp:inline>
        </w:drawing>
      </w:r>
    </w:p>
    <w:p w14:paraId="5AF50207" w14:textId="77777777" w:rsidR="00680026" w:rsidRDefault="004173F1" w:rsidP="00680026">
      <w:pPr>
        <w:pStyle w:val="MDPI51figurecaption"/>
        <w:ind w:left="0" w:firstLine="420"/>
        <w:rPr>
          <w:b/>
        </w:rPr>
      </w:pPr>
      <w:r>
        <w:rPr>
          <w:b/>
        </w:rPr>
        <w:t>Figure 5</w:t>
      </w:r>
      <w:r w:rsidR="00E13E3E" w:rsidRPr="00E13E3E">
        <w:rPr>
          <w:b/>
        </w:rPr>
        <w:t xml:space="preserve">. </w:t>
      </w:r>
      <w:proofErr w:type="spellStart"/>
      <w:r w:rsidR="00E13E3E" w:rsidRPr="00726285">
        <w:t>Nextreme</w:t>
      </w:r>
      <w:proofErr w:type="spellEnd"/>
      <w:r w:rsidR="00E13E3E" w:rsidRPr="00726285">
        <w:t xml:space="preserve"> supplied from TEG</w:t>
      </w:r>
    </w:p>
    <w:p w14:paraId="045BA675" w14:textId="77777777" w:rsidR="00680026" w:rsidRPr="00B00B1E" w:rsidRDefault="00680026" w:rsidP="00680026">
      <w:pPr>
        <w:pStyle w:val="MDPI31text"/>
        <w:ind w:firstLine="0"/>
        <w:rPr>
          <w:b/>
        </w:rPr>
      </w:pPr>
      <w:bookmarkStart w:id="112" w:name="_Toc477184081"/>
      <w:bookmarkStart w:id="113" w:name="_Toc477186726"/>
      <w:r>
        <w:rPr>
          <w:b/>
        </w:rPr>
        <w:t xml:space="preserve">Table </w:t>
      </w:r>
      <w:r w:rsidR="00B00B1E">
        <w:t>3</w:t>
      </w:r>
      <w:r>
        <w:t xml:space="preserve"> LTC3108 Characterization</w:t>
      </w:r>
      <w:r w:rsidRPr="00680026">
        <w:t xml:space="preserve"> R</w:t>
      </w:r>
      <w:bookmarkEnd w:id="112"/>
      <w:bookmarkEnd w:id="113"/>
      <w:r>
        <w:t>esult</w:t>
      </w:r>
      <w:r w:rsidR="00B00B1E" w:rsidRPr="00B00B1E">
        <w:rPr>
          <w:b/>
        </w:rPr>
        <w:t xml:space="preserve"> </w:t>
      </w:r>
      <w:r w:rsidR="00B00B1E">
        <w:rPr>
          <w:b/>
        </w:rPr>
        <w:tab/>
      </w:r>
      <w:r w:rsidR="00B00B1E">
        <w:rPr>
          <w:b/>
        </w:rPr>
        <w:tab/>
      </w:r>
      <w:r w:rsidR="00B00B1E">
        <w:rPr>
          <w:b/>
        </w:rPr>
        <w:tab/>
        <w:t xml:space="preserve">Table </w:t>
      </w:r>
      <w:fldSimple w:instr=" SEQ Table \* ARABIC ">
        <w:r w:rsidR="00B00B1E" w:rsidRPr="00680026">
          <w:t>4</w:t>
        </w:r>
      </w:fldSimple>
      <w:r w:rsidR="00B00B1E">
        <w:t xml:space="preserve"> </w:t>
      </w:r>
      <w:proofErr w:type="spellStart"/>
      <w:r w:rsidR="00B00B1E">
        <w:t>Nextreme</w:t>
      </w:r>
      <w:proofErr w:type="spellEnd"/>
      <w:r w:rsidR="00B00B1E">
        <w:t xml:space="preserve"> Characterization</w:t>
      </w:r>
      <w:r w:rsidR="00B00B1E" w:rsidRPr="00680026">
        <w:t xml:space="preserve"> R</w:t>
      </w:r>
      <w:r w:rsidR="00B00B1E">
        <w:t>esult</w:t>
      </w:r>
    </w:p>
    <w:tbl>
      <w:tblPr>
        <w:tblStyle w:val="Mdeck5tablebodythreelines"/>
        <w:tblW w:w="0" w:type="auto"/>
        <w:jc w:val="left"/>
        <w:tblLook w:val="04A0" w:firstRow="1" w:lastRow="0" w:firstColumn="1" w:lastColumn="0" w:noHBand="0" w:noVBand="1"/>
      </w:tblPr>
      <w:tblGrid>
        <w:gridCol w:w="1175"/>
        <w:gridCol w:w="565"/>
        <w:gridCol w:w="577"/>
        <w:gridCol w:w="660"/>
        <w:gridCol w:w="619"/>
        <w:gridCol w:w="1018"/>
      </w:tblGrid>
      <w:tr w:rsidR="004F5102" w:rsidRPr="004F5102" w14:paraId="26CEEA39" w14:textId="77777777" w:rsidTr="00680026">
        <w:trPr>
          <w:cnfStyle w:val="100000000000" w:firstRow="1" w:lastRow="0" w:firstColumn="0" w:lastColumn="0" w:oddVBand="0" w:evenVBand="0" w:oddHBand="0" w:evenHBand="0" w:firstRowFirstColumn="0" w:firstRowLastColumn="0" w:lastRowFirstColumn="0" w:lastRowLastColumn="0"/>
          <w:jc w:val="left"/>
        </w:trPr>
        <w:tc>
          <w:tcPr>
            <w:tcW w:w="1175" w:type="dxa"/>
          </w:tcPr>
          <w:p w14:paraId="4B0D76CC" w14:textId="77777777" w:rsidR="004F5102" w:rsidRPr="004F5102" w:rsidRDefault="004F5102" w:rsidP="004F5102">
            <w:pPr>
              <w:pStyle w:val="MDPI31text"/>
              <w:jc w:val="center"/>
              <w:rPr>
                <w:b/>
                <w:noProof/>
                <w:sz w:val="16"/>
                <w:szCs w:val="16"/>
                <w:lang w:val="en-US" w:eastAsia="en-US"/>
              </w:rPr>
            </w:pPr>
            <w:bookmarkStart w:id="114" w:name="_Hlk488187087"/>
            <w:r>
              <w:rPr>
                <w:b/>
                <w:noProof/>
                <w:sz w:val="16"/>
                <w:szCs w:val="16"/>
                <w:lang w:val="en-US" w:eastAsia="en-US"/>
              </w:rPr>
              <w:t>Supply</w:t>
            </w:r>
          </w:p>
        </w:tc>
        <w:tc>
          <w:tcPr>
            <w:tcW w:w="565" w:type="dxa"/>
          </w:tcPr>
          <w:p w14:paraId="5E9354F6"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Vin</w:t>
            </w:r>
          </w:p>
          <w:p w14:paraId="552F4DF0"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[mV]</w:t>
            </w:r>
          </w:p>
        </w:tc>
        <w:tc>
          <w:tcPr>
            <w:tcW w:w="577" w:type="dxa"/>
          </w:tcPr>
          <w:p w14:paraId="12CDD199" w14:textId="77777777" w:rsidR="004F5102" w:rsidRPr="004F5102" w:rsidRDefault="004F5102" w:rsidP="004F5102">
            <w:pPr>
              <w:jc w:val="center"/>
              <w:rPr>
                <w:rFonts w:ascii="Palatino Linotype" w:hAnsi="Palatino Linotype"/>
                <w:b/>
                <w:bCs/>
                <w:i/>
                <w:iCs/>
                <w:sz w:val="16"/>
                <w:szCs w:val="16"/>
              </w:rPr>
            </w:pPr>
            <w:proofErr w:type="spellStart"/>
            <w:r w:rsidRPr="004F5102">
              <w:rPr>
                <w:rFonts w:ascii="Palatino Linotype" w:hAnsi="Palatino Linotype"/>
                <w:b/>
                <w:bCs/>
                <w:i/>
                <w:iCs/>
                <w:sz w:val="16"/>
                <w:szCs w:val="16"/>
              </w:rPr>
              <w:t>Iout</w:t>
            </w:r>
            <w:proofErr w:type="spellEnd"/>
          </w:p>
          <w:p w14:paraId="7CEE9326"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w:t>
            </w:r>
            <w:proofErr w:type="spellStart"/>
            <w:r w:rsidRPr="004F5102">
              <w:rPr>
                <w:rFonts w:ascii="Palatino Linotype" w:hAnsi="Palatino Linotype"/>
                <w:b/>
                <w:bCs/>
                <w:i/>
                <w:iCs/>
                <w:sz w:val="16"/>
                <w:szCs w:val="16"/>
              </w:rPr>
              <w:t>μA</w:t>
            </w:r>
            <w:proofErr w:type="spellEnd"/>
            <w:r w:rsidRPr="004F5102">
              <w:rPr>
                <w:rFonts w:ascii="Palatino Linotype" w:hAnsi="Palatino Linotype"/>
                <w:b/>
                <w:bCs/>
                <w:i/>
                <w:iCs/>
                <w:sz w:val="16"/>
                <w:szCs w:val="16"/>
              </w:rPr>
              <w:t>]</w:t>
            </w:r>
          </w:p>
        </w:tc>
        <w:tc>
          <w:tcPr>
            <w:tcW w:w="660" w:type="dxa"/>
          </w:tcPr>
          <w:p w14:paraId="67901E53"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Pin</w:t>
            </w:r>
          </w:p>
          <w:p w14:paraId="1EE84A5E"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19" w:type="dxa"/>
          </w:tcPr>
          <w:p w14:paraId="5079C76C" w14:textId="77777777" w:rsidR="004F5102" w:rsidRPr="004F5102" w:rsidRDefault="004F5102" w:rsidP="004F5102">
            <w:pPr>
              <w:jc w:val="center"/>
              <w:rPr>
                <w:rFonts w:ascii="Palatino Linotype" w:hAnsi="Palatino Linotype"/>
                <w:b/>
                <w:bCs/>
                <w:i/>
                <w:iCs/>
                <w:sz w:val="16"/>
                <w:szCs w:val="16"/>
              </w:rPr>
            </w:pPr>
            <w:proofErr w:type="spellStart"/>
            <w:r w:rsidRPr="004F5102">
              <w:rPr>
                <w:rFonts w:ascii="Palatino Linotype" w:hAnsi="Palatino Linotype"/>
                <w:b/>
                <w:bCs/>
                <w:i/>
                <w:iCs/>
                <w:sz w:val="16"/>
                <w:szCs w:val="16"/>
              </w:rPr>
              <w:t>Pout</w:t>
            </w:r>
            <w:proofErr w:type="spellEnd"/>
          </w:p>
          <w:p w14:paraId="6AE45AD1"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57" w:type="dxa"/>
          </w:tcPr>
          <w:p w14:paraId="557CE2EF" w14:textId="77777777" w:rsidR="004F5102" w:rsidRPr="004F5102" w:rsidRDefault="004F5102" w:rsidP="004F5102">
            <w:pPr>
              <w:jc w:val="center"/>
              <w:rPr>
                <w:rFonts w:ascii="Palatino Linotype" w:hAnsi="Palatino Linotype"/>
                <w:b/>
                <w:bCs/>
                <w:i/>
                <w:iCs/>
                <w:sz w:val="16"/>
                <w:szCs w:val="16"/>
              </w:rPr>
            </w:pPr>
            <w:commentRangeStart w:id="115"/>
            <w:r w:rsidRPr="004F5102">
              <w:rPr>
                <w:rFonts w:ascii="Palatino Linotype" w:hAnsi="Palatino Linotype"/>
                <w:b/>
                <w:bCs/>
                <w:i/>
                <w:iCs/>
                <w:sz w:val="16"/>
                <w:szCs w:val="16"/>
              </w:rPr>
              <w:t>Η</w:t>
            </w:r>
            <w:commentRangeEnd w:id="115"/>
            <w:r w:rsidR="008C4E68">
              <w:rPr>
                <w:rStyle w:val="Rimandocommento"/>
                <w:snapToGrid/>
                <w:lang w:val="en-US"/>
              </w:rPr>
              <w:commentReference w:id="115"/>
            </w:r>
          </w:p>
          <w:p w14:paraId="331AD0F4"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w:t>
            </w:r>
          </w:p>
        </w:tc>
      </w:tr>
      <w:tr w:rsidR="00680026" w:rsidRPr="004F5102" w14:paraId="3BB96A63" w14:textId="77777777" w:rsidTr="00680026">
        <w:trPr>
          <w:trHeight w:val="438"/>
          <w:jc w:val="left"/>
        </w:trPr>
        <w:tc>
          <w:tcPr>
            <w:tcW w:w="1175" w:type="dxa"/>
          </w:tcPr>
          <w:p w14:paraId="6AFC4E6B"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TEG</w:t>
            </w:r>
          </w:p>
        </w:tc>
        <w:tc>
          <w:tcPr>
            <w:tcW w:w="565" w:type="dxa"/>
            <w:vAlign w:val="top"/>
          </w:tcPr>
          <w:p w14:paraId="6C59442C"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78</w:t>
            </w:r>
          </w:p>
        </w:tc>
        <w:tc>
          <w:tcPr>
            <w:tcW w:w="577" w:type="dxa"/>
            <w:vAlign w:val="top"/>
          </w:tcPr>
          <w:p w14:paraId="37993C01"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250</w:t>
            </w:r>
          </w:p>
        </w:tc>
        <w:tc>
          <w:tcPr>
            <w:tcW w:w="660" w:type="dxa"/>
            <w:vAlign w:val="top"/>
          </w:tcPr>
          <w:p w14:paraId="0C9FBB1F"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1.69</w:t>
            </w:r>
          </w:p>
        </w:tc>
        <w:tc>
          <w:tcPr>
            <w:tcW w:w="619" w:type="dxa"/>
            <w:vAlign w:val="top"/>
          </w:tcPr>
          <w:p w14:paraId="66DA560C"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0.83</w:t>
            </w:r>
          </w:p>
        </w:tc>
        <w:tc>
          <w:tcPr>
            <w:tcW w:w="657" w:type="dxa"/>
            <w:vAlign w:val="top"/>
          </w:tcPr>
          <w:p w14:paraId="6123F6A1"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49.1</w:t>
            </w:r>
          </w:p>
        </w:tc>
      </w:tr>
      <w:tr w:rsidR="00680026" w:rsidRPr="004F5102" w14:paraId="3D7472F8" w14:textId="77777777" w:rsidTr="00680026">
        <w:trPr>
          <w:trHeight w:val="330"/>
          <w:jc w:val="left"/>
        </w:trPr>
        <w:tc>
          <w:tcPr>
            <w:tcW w:w="1175" w:type="dxa"/>
            <w:vAlign w:val="top"/>
          </w:tcPr>
          <w:p w14:paraId="53332105"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DC</w:t>
            </w:r>
          </w:p>
        </w:tc>
        <w:tc>
          <w:tcPr>
            <w:tcW w:w="565" w:type="dxa"/>
            <w:vAlign w:val="top"/>
          </w:tcPr>
          <w:p w14:paraId="6B869A79"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477</w:t>
            </w:r>
          </w:p>
        </w:tc>
        <w:tc>
          <w:tcPr>
            <w:tcW w:w="577" w:type="dxa"/>
            <w:vAlign w:val="top"/>
          </w:tcPr>
          <w:p w14:paraId="25E1161C"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1000</w:t>
            </w:r>
          </w:p>
        </w:tc>
        <w:tc>
          <w:tcPr>
            <w:tcW w:w="660" w:type="dxa"/>
            <w:vAlign w:val="top"/>
          </w:tcPr>
          <w:p w14:paraId="4719F747"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42</w:t>
            </w:r>
          </w:p>
        </w:tc>
        <w:tc>
          <w:tcPr>
            <w:tcW w:w="619" w:type="dxa"/>
            <w:vAlign w:val="top"/>
          </w:tcPr>
          <w:p w14:paraId="4A304718"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3.16</w:t>
            </w:r>
          </w:p>
        </w:tc>
        <w:tc>
          <w:tcPr>
            <w:tcW w:w="657" w:type="dxa"/>
            <w:vAlign w:val="top"/>
          </w:tcPr>
          <w:p w14:paraId="39243790"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13.29</w:t>
            </w:r>
          </w:p>
        </w:tc>
      </w:tr>
    </w:tbl>
    <w:tbl>
      <w:tblPr>
        <w:tblStyle w:val="Mdeck5tablebodythreelines"/>
        <w:tblpPr w:leftFromText="180" w:rightFromText="180" w:vertAnchor="text" w:horzAnchor="margin" w:tblpXSpec="right" w:tblpY="-1494"/>
        <w:tblW w:w="0" w:type="auto"/>
        <w:jc w:val="left"/>
        <w:tblLook w:val="04A0" w:firstRow="1" w:lastRow="0" w:firstColumn="1" w:lastColumn="0" w:noHBand="0" w:noVBand="1"/>
      </w:tblPr>
      <w:tblGrid>
        <w:gridCol w:w="1175"/>
        <w:gridCol w:w="565"/>
        <w:gridCol w:w="577"/>
        <w:gridCol w:w="660"/>
        <w:gridCol w:w="619"/>
        <w:gridCol w:w="657"/>
      </w:tblGrid>
      <w:tr w:rsidR="00B00B1E" w:rsidRPr="004F5102" w14:paraId="53E2E15E" w14:textId="77777777" w:rsidTr="00B00B1E">
        <w:trPr>
          <w:cnfStyle w:val="100000000000" w:firstRow="1" w:lastRow="0" w:firstColumn="0" w:lastColumn="0" w:oddVBand="0" w:evenVBand="0" w:oddHBand="0" w:evenHBand="0" w:firstRowFirstColumn="0" w:firstRowLastColumn="0" w:lastRowFirstColumn="0" w:lastRowLastColumn="0"/>
          <w:jc w:val="left"/>
        </w:trPr>
        <w:tc>
          <w:tcPr>
            <w:tcW w:w="1175" w:type="dxa"/>
          </w:tcPr>
          <w:bookmarkEnd w:id="114"/>
          <w:p w14:paraId="376B5DE6" w14:textId="77777777" w:rsidR="00B00B1E" w:rsidRPr="004F5102" w:rsidRDefault="00B00B1E" w:rsidP="00B00B1E">
            <w:pPr>
              <w:pStyle w:val="MDPI31text"/>
              <w:jc w:val="center"/>
              <w:rPr>
                <w:b/>
                <w:noProof/>
                <w:sz w:val="16"/>
                <w:szCs w:val="16"/>
                <w:lang w:val="en-US" w:eastAsia="en-US"/>
              </w:rPr>
            </w:pPr>
            <w:r>
              <w:rPr>
                <w:b/>
                <w:noProof/>
                <w:sz w:val="16"/>
                <w:szCs w:val="16"/>
                <w:lang w:val="en-US" w:eastAsia="en-US"/>
              </w:rPr>
              <w:lastRenderedPageBreak/>
              <w:t>Supply</w:t>
            </w:r>
          </w:p>
        </w:tc>
        <w:tc>
          <w:tcPr>
            <w:tcW w:w="565" w:type="dxa"/>
          </w:tcPr>
          <w:p w14:paraId="2CFE172C" w14:textId="77777777"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Vin</w:t>
            </w:r>
          </w:p>
          <w:p w14:paraId="2ACBCBED" w14:textId="77777777"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[mV]</w:t>
            </w:r>
          </w:p>
        </w:tc>
        <w:tc>
          <w:tcPr>
            <w:tcW w:w="577" w:type="dxa"/>
          </w:tcPr>
          <w:p w14:paraId="675B0DE0" w14:textId="77777777" w:rsidR="00B00B1E" w:rsidRPr="004F5102" w:rsidRDefault="00B00B1E" w:rsidP="00B00B1E">
            <w:pPr>
              <w:jc w:val="center"/>
              <w:rPr>
                <w:rFonts w:ascii="Palatino Linotype" w:hAnsi="Palatino Linotype"/>
                <w:b/>
                <w:bCs/>
                <w:i/>
                <w:iCs/>
                <w:sz w:val="16"/>
                <w:szCs w:val="16"/>
              </w:rPr>
            </w:pPr>
            <w:proofErr w:type="spellStart"/>
            <w:r w:rsidRPr="004F5102">
              <w:rPr>
                <w:rFonts w:ascii="Palatino Linotype" w:hAnsi="Palatino Linotype"/>
                <w:b/>
                <w:bCs/>
                <w:i/>
                <w:iCs/>
                <w:sz w:val="16"/>
                <w:szCs w:val="16"/>
              </w:rPr>
              <w:t>Iout</w:t>
            </w:r>
            <w:proofErr w:type="spellEnd"/>
          </w:p>
          <w:p w14:paraId="2B302EDB" w14:textId="77777777"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w:t>
            </w:r>
            <w:proofErr w:type="spellStart"/>
            <w:r w:rsidRPr="004F5102">
              <w:rPr>
                <w:rFonts w:ascii="Palatino Linotype" w:hAnsi="Palatino Linotype"/>
                <w:b/>
                <w:bCs/>
                <w:i/>
                <w:iCs/>
                <w:sz w:val="16"/>
                <w:szCs w:val="16"/>
              </w:rPr>
              <w:t>μA</w:t>
            </w:r>
            <w:proofErr w:type="spellEnd"/>
            <w:r w:rsidRPr="004F5102">
              <w:rPr>
                <w:rFonts w:ascii="Palatino Linotype" w:hAnsi="Palatino Linotype"/>
                <w:b/>
                <w:bCs/>
                <w:i/>
                <w:iCs/>
                <w:sz w:val="16"/>
                <w:szCs w:val="16"/>
              </w:rPr>
              <w:t>]</w:t>
            </w:r>
          </w:p>
        </w:tc>
        <w:tc>
          <w:tcPr>
            <w:tcW w:w="660" w:type="dxa"/>
          </w:tcPr>
          <w:p w14:paraId="72825149" w14:textId="77777777"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Pin</w:t>
            </w:r>
          </w:p>
          <w:p w14:paraId="0C755389" w14:textId="77777777"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19" w:type="dxa"/>
          </w:tcPr>
          <w:p w14:paraId="0C12658C" w14:textId="77777777" w:rsidR="00B00B1E" w:rsidRPr="004F5102" w:rsidRDefault="00B00B1E" w:rsidP="00B00B1E">
            <w:pPr>
              <w:jc w:val="center"/>
              <w:rPr>
                <w:rFonts w:ascii="Palatino Linotype" w:hAnsi="Palatino Linotype"/>
                <w:b/>
                <w:bCs/>
                <w:i/>
                <w:iCs/>
                <w:sz w:val="16"/>
                <w:szCs w:val="16"/>
              </w:rPr>
            </w:pPr>
            <w:proofErr w:type="spellStart"/>
            <w:r w:rsidRPr="004F5102">
              <w:rPr>
                <w:rFonts w:ascii="Palatino Linotype" w:hAnsi="Palatino Linotype"/>
                <w:b/>
                <w:bCs/>
                <w:i/>
                <w:iCs/>
                <w:sz w:val="16"/>
                <w:szCs w:val="16"/>
              </w:rPr>
              <w:t>Pout</w:t>
            </w:r>
            <w:proofErr w:type="spellEnd"/>
          </w:p>
          <w:p w14:paraId="38CE56DE" w14:textId="77777777"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57" w:type="dxa"/>
          </w:tcPr>
          <w:p w14:paraId="5EE76687" w14:textId="77777777"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Η</w:t>
            </w:r>
          </w:p>
          <w:p w14:paraId="6E5527C0" w14:textId="77777777"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w:t>
            </w:r>
          </w:p>
        </w:tc>
      </w:tr>
      <w:tr w:rsidR="00726285" w:rsidRPr="004F5102" w14:paraId="50417D92" w14:textId="77777777" w:rsidTr="00B00B1E">
        <w:trPr>
          <w:trHeight w:val="438"/>
          <w:jc w:val="left"/>
        </w:trPr>
        <w:tc>
          <w:tcPr>
            <w:tcW w:w="1175" w:type="dxa"/>
          </w:tcPr>
          <w:p w14:paraId="41ECAD4A" w14:textId="77777777"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TEG</w:t>
            </w:r>
          </w:p>
        </w:tc>
        <w:tc>
          <w:tcPr>
            <w:tcW w:w="565" w:type="dxa"/>
            <w:vAlign w:val="top"/>
          </w:tcPr>
          <w:p w14:paraId="2FC0B711" w14:textId="77777777"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136</w:t>
            </w:r>
          </w:p>
        </w:tc>
        <w:tc>
          <w:tcPr>
            <w:tcW w:w="577" w:type="dxa"/>
            <w:vAlign w:val="top"/>
          </w:tcPr>
          <w:p w14:paraId="0F3BD016" w14:textId="77777777"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380</w:t>
            </w:r>
          </w:p>
        </w:tc>
        <w:tc>
          <w:tcPr>
            <w:tcW w:w="660" w:type="dxa"/>
            <w:vAlign w:val="top"/>
          </w:tcPr>
          <w:p w14:paraId="04AA855B" w14:textId="77777777"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3.4</w:t>
            </w:r>
          </w:p>
        </w:tc>
        <w:tc>
          <w:tcPr>
            <w:tcW w:w="619" w:type="dxa"/>
            <w:vAlign w:val="top"/>
          </w:tcPr>
          <w:p w14:paraId="1CCAB1BA" w14:textId="77777777"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0.95</w:t>
            </w:r>
          </w:p>
        </w:tc>
        <w:tc>
          <w:tcPr>
            <w:tcW w:w="657" w:type="dxa"/>
            <w:vAlign w:val="top"/>
          </w:tcPr>
          <w:p w14:paraId="2710F2DB" w14:textId="77777777"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27.1</w:t>
            </w:r>
          </w:p>
        </w:tc>
      </w:tr>
      <w:tr w:rsidR="00726285" w:rsidRPr="004F5102" w14:paraId="5B20C660" w14:textId="77777777" w:rsidTr="006C7428">
        <w:trPr>
          <w:trHeight w:val="330"/>
          <w:jc w:val="left"/>
        </w:trPr>
        <w:tc>
          <w:tcPr>
            <w:tcW w:w="1175" w:type="dxa"/>
          </w:tcPr>
          <w:p w14:paraId="7B7B24D9" w14:textId="77777777"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DC</w:t>
            </w:r>
          </w:p>
        </w:tc>
        <w:tc>
          <w:tcPr>
            <w:tcW w:w="565" w:type="dxa"/>
            <w:vAlign w:val="top"/>
          </w:tcPr>
          <w:p w14:paraId="3E419EBB" w14:textId="77777777"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477</w:t>
            </w:r>
          </w:p>
        </w:tc>
        <w:tc>
          <w:tcPr>
            <w:tcW w:w="577" w:type="dxa"/>
            <w:vAlign w:val="top"/>
          </w:tcPr>
          <w:p w14:paraId="7673362F" w14:textId="77777777" w:rsidR="00726285" w:rsidRPr="00726285" w:rsidRDefault="00726285" w:rsidP="00726285">
            <w:pPr>
              <w:rPr>
                <w:rFonts w:ascii="Palatino Linotype" w:hAnsi="Palatino Linotype"/>
                <w:sz w:val="18"/>
                <w:szCs w:val="18"/>
              </w:rPr>
            </w:pPr>
            <w:r w:rsidRPr="00726285">
              <w:rPr>
                <w:rFonts w:ascii="Palatino Linotype" w:hAnsi="Palatino Linotype"/>
                <w:sz w:val="18"/>
                <w:szCs w:val="18"/>
              </w:rPr>
              <w:t>850</w:t>
            </w:r>
          </w:p>
        </w:tc>
        <w:tc>
          <w:tcPr>
            <w:tcW w:w="660" w:type="dxa"/>
            <w:vAlign w:val="top"/>
          </w:tcPr>
          <w:p w14:paraId="3CF2A980" w14:textId="77777777"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43.5</w:t>
            </w:r>
          </w:p>
        </w:tc>
        <w:tc>
          <w:tcPr>
            <w:tcW w:w="619" w:type="dxa"/>
            <w:vAlign w:val="top"/>
          </w:tcPr>
          <w:p w14:paraId="445D7A3A" w14:textId="77777777"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2.6</w:t>
            </w:r>
          </w:p>
        </w:tc>
        <w:tc>
          <w:tcPr>
            <w:tcW w:w="657" w:type="dxa"/>
            <w:vAlign w:val="top"/>
          </w:tcPr>
          <w:p w14:paraId="5126DE08" w14:textId="77777777"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5.9</w:t>
            </w:r>
          </w:p>
        </w:tc>
      </w:tr>
    </w:tbl>
    <w:p w14:paraId="1367392E" w14:textId="77777777" w:rsidR="00E13E3E" w:rsidRDefault="00E13E3E" w:rsidP="004F5102">
      <w:pPr>
        <w:pStyle w:val="MDPI31text"/>
        <w:ind w:firstLine="0"/>
        <w:jc w:val="center"/>
        <w:rPr>
          <w:noProof/>
          <w:sz w:val="16"/>
          <w:szCs w:val="16"/>
          <w:lang w:eastAsia="en-US"/>
        </w:rPr>
      </w:pPr>
    </w:p>
    <w:p w14:paraId="7A094730" w14:textId="77777777" w:rsidR="00655A28" w:rsidRDefault="00B00B1E" w:rsidP="004173F1">
      <w:pPr>
        <w:pStyle w:val="MDPI31text"/>
        <w:ind w:firstLine="420"/>
      </w:pPr>
      <w:r w:rsidRPr="00B00B1E">
        <w:t>As the input power increase</w:t>
      </w:r>
      <w:ins w:id="116" w:author="Maurizio Rossi" w:date="2017-07-27T17:01:00Z">
        <w:r w:rsidR="008C4E68">
          <w:t>s</w:t>
        </w:r>
      </w:ins>
      <w:r w:rsidRPr="00B00B1E">
        <w:t xml:space="preserve"> the efficiency of both converters </w:t>
      </w:r>
      <w:del w:id="117" w:author="Maurizio Rossi" w:date="2017-07-27T17:01:00Z">
        <w:r w:rsidRPr="00B00B1E" w:rsidDel="008C4E68">
          <w:delText xml:space="preserve">goes </w:delText>
        </w:r>
      </w:del>
      <w:ins w:id="118" w:author="Maurizio Rossi" w:date="2017-07-27T17:01:00Z">
        <w:r w:rsidR="008C4E68">
          <w:t>decrease</w:t>
        </w:r>
        <w:r w:rsidR="008C4E68" w:rsidRPr="00B00B1E">
          <w:t xml:space="preserve"> </w:t>
        </w:r>
      </w:ins>
      <w:del w:id="119" w:author="Maurizio Rossi" w:date="2017-07-27T17:01:00Z">
        <w:r w:rsidRPr="00B00B1E" w:rsidDel="008C4E68">
          <w:delText xml:space="preserve">down </w:delText>
        </w:r>
      </w:del>
      <w:r w:rsidRPr="00B00B1E">
        <w:t xml:space="preserve">significantly. </w:t>
      </w:r>
      <w:r w:rsidR="00655A28">
        <w:t>For instance,</w:t>
      </w:r>
      <w:r>
        <w:t xml:space="preserve"> w</w:t>
      </w:r>
      <w:r w:rsidRPr="00B00B1E">
        <w:t xml:space="preserve">hen supplied from the TEG it took the </w:t>
      </w:r>
      <w:proofErr w:type="spellStart"/>
      <w:r w:rsidRPr="00B00B1E">
        <w:t>Nextreme</w:t>
      </w:r>
      <w:proofErr w:type="spellEnd"/>
      <w:r w:rsidRPr="00B00B1E">
        <w:t xml:space="preserve"> module about 25 minutes to charge the </w:t>
      </w:r>
      <w:proofErr w:type="spellStart"/>
      <w:r w:rsidRPr="00B00B1E">
        <w:t>supercap</w:t>
      </w:r>
      <w:proofErr w:type="spellEnd"/>
      <w:r w:rsidRPr="00B00B1E">
        <w:t xml:space="preserve"> to 3V while it took the LT</w:t>
      </w:r>
      <w:r>
        <w:t>C3108 close to 40 minutes to do the same</w:t>
      </w:r>
      <w:r w:rsidRPr="00B00B1E">
        <w:t>. Even tho</w:t>
      </w:r>
      <w:r>
        <w:t>ugh the LTC3108</w:t>
      </w:r>
      <w:r w:rsidRPr="00B00B1E">
        <w:t xml:space="preserve"> had a higher efficiency (almost a double) it was receiving less input power from the TEG and therefore it took longer time to charge. </w:t>
      </w:r>
      <w:commentRangeStart w:id="120"/>
      <w:r w:rsidRPr="00B00B1E">
        <w:t>From the result</w:t>
      </w:r>
      <w:ins w:id="121" w:author="Maurizio Rossi" w:date="2017-07-27T17:02:00Z">
        <w:r w:rsidR="008C4E68">
          <w:t>s</w:t>
        </w:r>
      </w:ins>
      <w:r w:rsidRPr="00B00B1E">
        <w:t xml:space="preserve"> LTC3108 outperformed the Nextreme-WPG-1 module in both cases</w:t>
      </w:r>
      <w:r>
        <w:t>.</w:t>
      </w:r>
      <w:commentRangeEnd w:id="120"/>
      <w:r w:rsidR="009674A2">
        <w:rPr>
          <w:rStyle w:val="Rimandocommento"/>
          <w:rFonts w:ascii="Times New Roman" w:hAnsi="Times New Roman"/>
          <w:snapToGrid/>
          <w:lang w:bidi="ar-SA"/>
        </w:rPr>
        <w:commentReference w:id="120"/>
      </w:r>
      <w:r>
        <w:t xml:space="preserve"> </w:t>
      </w:r>
    </w:p>
    <w:p w14:paraId="50FD0674" w14:textId="77777777" w:rsidR="00655A28" w:rsidRDefault="00655A28" w:rsidP="004173F1">
      <w:pPr>
        <w:pStyle w:val="MDPI31text"/>
        <w:ind w:firstLine="420"/>
      </w:pPr>
    </w:p>
    <w:p w14:paraId="15ED8076" w14:textId="77777777" w:rsidR="00B00B1E" w:rsidRDefault="00B00B1E" w:rsidP="004173F1">
      <w:pPr>
        <w:pStyle w:val="MDPI31text"/>
        <w:ind w:firstLine="420"/>
      </w:pPr>
      <w:r w:rsidRPr="00B00B1E">
        <w:t xml:space="preserve">The </w:t>
      </w:r>
      <w:proofErr w:type="spellStart"/>
      <w:r w:rsidR="00655A28">
        <w:t>supercap</w:t>
      </w:r>
      <w:proofErr w:type="spellEnd"/>
      <w:r w:rsidR="00655A28">
        <w:t xml:space="preserve"> charging </w:t>
      </w:r>
      <w:r w:rsidRPr="00B00B1E">
        <w:t xml:space="preserve">power </w:t>
      </w:r>
      <w:r w:rsidR="00655A28">
        <w:t>was not constant</w:t>
      </w:r>
      <w:r w:rsidRPr="00B00B1E">
        <w:t>. T</w:t>
      </w:r>
      <w:r w:rsidR="00655A28">
        <w:t xml:space="preserve">o calculate the efficiency of the converter the average output power was used. The average power was calculated first </w:t>
      </w:r>
      <w:r w:rsidR="007561A2">
        <w:t>by</w:t>
      </w:r>
      <w:r w:rsidRPr="00B00B1E">
        <w:t xml:space="preserve"> </w:t>
      </w:r>
      <w:r w:rsidR="007561A2">
        <w:t>collecting</w:t>
      </w:r>
      <w:r w:rsidR="00655A28">
        <w:t xml:space="preserve"> </w:t>
      </w:r>
      <w:r w:rsidR="007561A2">
        <w:t xml:space="preserve">the calculation results of </w:t>
      </w:r>
      <w:r w:rsidR="00655A28">
        <w:t>the rate</w:t>
      </w:r>
      <w:r w:rsidRPr="00B00B1E">
        <w:t xml:space="preserve"> of change of energy at the capacitor every 330ms</w:t>
      </w:r>
      <w:r w:rsidR="007561A2">
        <w:t xml:space="preserve"> into a set</w:t>
      </w:r>
      <w:r w:rsidRPr="00B00B1E">
        <w:t xml:space="preserve">. </w:t>
      </w:r>
      <w:r w:rsidR="00655A28">
        <w:t>Th</w:t>
      </w:r>
      <w:r w:rsidR="007561A2">
        <w:t xml:space="preserve">e set was then observed to have a normal distribution </w:t>
      </w:r>
      <w:r w:rsidR="007561A2" w:rsidRPr="00B00B1E">
        <w:t>as depicted in figure</w:t>
      </w:r>
      <w:r w:rsidR="007561A2">
        <w:t xml:space="preserve"> 6. The mean of this distribution was then taken as the average power and it was used to estimate the efficiency. </w:t>
      </w:r>
      <w:r w:rsidR="004173F1">
        <w:t>Fig 6</w:t>
      </w:r>
      <w:r w:rsidR="007561A2">
        <w:t xml:space="preserve"> (a) and (b) depict</w:t>
      </w:r>
      <w:r>
        <w:t xml:space="preserve"> the</w:t>
      </w:r>
      <w:r w:rsidRPr="00B00B1E">
        <w:t xml:space="preserve"> </w:t>
      </w:r>
      <w:r w:rsidR="007561A2">
        <w:t xml:space="preserve">normal </w:t>
      </w:r>
      <w:r w:rsidRPr="00B00B1E">
        <w:t xml:space="preserve">distribution of the </w:t>
      </w:r>
      <w:r w:rsidR="007561A2">
        <w:t xml:space="preserve">average </w:t>
      </w:r>
      <w:r w:rsidRPr="00B00B1E">
        <w:t xml:space="preserve">output power when the </w:t>
      </w:r>
      <w:proofErr w:type="spellStart"/>
      <w:r w:rsidRPr="00B00B1E">
        <w:t>Nextreme</w:t>
      </w:r>
      <w:proofErr w:type="spellEnd"/>
      <w:r w:rsidRPr="00B00B1E">
        <w:t xml:space="preserve"> module</w:t>
      </w:r>
      <w:r w:rsidR="007561A2">
        <w:t xml:space="preserve"> was charging the </w:t>
      </w:r>
      <w:proofErr w:type="spellStart"/>
      <w:r w:rsidR="007561A2">
        <w:t>supercap</w:t>
      </w:r>
      <w:proofErr w:type="spellEnd"/>
      <w:r w:rsidR="007561A2">
        <w:t xml:space="preserve"> when</w:t>
      </w:r>
      <w:r w:rsidRPr="00B00B1E">
        <w:t xml:space="preserve"> the module was supplied from the dc source and the TEG respectively. The mean output powers were around 2.6mW for the d</w:t>
      </w:r>
      <w:r w:rsidR="007561A2">
        <w:t>c source and 0.9mW for the TEG.</w:t>
      </w:r>
    </w:p>
    <w:p w14:paraId="5365ED0F" w14:textId="77777777" w:rsidR="00B00B1E" w:rsidRDefault="00B00B1E" w:rsidP="00B00B1E">
      <w:pPr>
        <w:pStyle w:val="MDPI31text"/>
        <w:ind w:firstLine="420"/>
      </w:pPr>
    </w:p>
    <w:p w14:paraId="08442927" w14:textId="77777777" w:rsidR="00680026" w:rsidRPr="00B00B1E" w:rsidRDefault="00B00B1E" w:rsidP="00726285">
      <w:pPr>
        <w:pStyle w:val="MDPI31text"/>
        <w:ind w:firstLine="420"/>
      </w:pPr>
      <w:r>
        <w:rPr>
          <w:noProof/>
          <w:lang w:eastAsia="en-US"/>
        </w:rPr>
        <w:drawing>
          <wp:inline distT="0" distB="0" distL="0" distR="0" wp14:anchorId="5E3A96AE" wp14:editId="08B368A8">
            <wp:extent cx="2425700" cy="1819275"/>
            <wp:effectExtent l="0" t="0" r="0" b="9525"/>
            <wp:docPr id="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dc.bmp"/>
                    <pic:cNvPicPr/>
                  </pic:nvPicPr>
                  <pic:blipFill>
                    <a:blip r:embed="rId19">
                      <a:extLst>
                        <a:ext uri="{BEBA8EAE-BF5A-486C-A8C5-ECC9F3942E4B}">
                          <a14:imgProps xmlns:a14="http://schemas.microsoft.com/office/drawing/2010/main">
                            <a14:imgLayer r:embed="rId20">
                              <a14:imgEffect>
                                <a14:sharpenSoften amount="50000"/>
                              </a14:imgEffect>
                              <a14:imgEffect>
                                <a14:saturation sat="400000"/>
                              </a14:imgEffect>
                              <a14:imgEffect>
                                <a14:brightnessContrast bright="13000" contrast="-10000"/>
                              </a14:imgEffect>
                            </a14:imgLayer>
                          </a14:imgProps>
                        </a:ext>
                        <a:ext uri="{28A0092B-C50C-407E-A947-70E740481C1C}">
                          <a14:useLocalDpi xmlns:a14="http://schemas.microsoft.com/office/drawing/2010/main" val="0"/>
                        </a:ext>
                      </a:extLst>
                    </a:blip>
                    <a:stretch>
                      <a:fillRect/>
                    </a:stretch>
                  </pic:blipFill>
                  <pic:spPr>
                    <a:xfrm>
                      <a:off x="0" y="0"/>
                      <a:ext cx="2427688" cy="1820766"/>
                    </a:xfrm>
                    <a:prstGeom prst="rect">
                      <a:avLst/>
                    </a:prstGeom>
                  </pic:spPr>
                </pic:pic>
              </a:graphicData>
            </a:graphic>
          </wp:inline>
        </w:drawing>
      </w:r>
      <w:r>
        <w:rPr>
          <w:noProof/>
          <w:lang w:eastAsia="en-US"/>
        </w:rPr>
        <w:drawing>
          <wp:inline distT="0" distB="0" distL="0" distR="0" wp14:anchorId="65C2A788" wp14:editId="77A1F694">
            <wp:extent cx="2457450" cy="1843088"/>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x-teg.bmp"/>
                    <pic:cNvPicPr/>
                  </pic:nvPicPr>
                  <pic:blipFill>
                    <a:blip r:embed="rId21">
                      <a:extLst>
                        <a:ext uri="{BEBA8EAE-BF5A-486C-A8C5-ECC9F3942E4B}">
                          <a14:imgProps xmlns:a14="http://schemas.microsoft.com/office/drawing/2010/main">
                            <a14:imgLayer r:embed="rId22">
                              <a14:imgEffect>
                                <a14:sharpenSoften amount="50000"/>
                              </a14:imgEffect>
                              <a14:imgEffect>
                                <a14:saturation sat="400000"/>
                              </a14:imgEffect>
                              <a14:imgEffect>
                                <a14:brightnessContrast bright="5000" contrast="-11000"/>
                              </a14:imgEffect>
                            </a14:imgLayer>
                          </a14:imgProps>
                        </a:ext>
                        <a:ext uri="{28A0092B-C50C-407E-A947-70E740481C1C}">
                          <a14:useLocalDpi xmlns:a14="http://schemas.microsoft.com/office/drawing/2010/main" val="0"/>
                        </a:ext>
                      </a:extLst>
                    </a:blip>
                    <a:stretch>
                      <a:fillRect/>
                    </a:stretch>
                  </pic:blipFill>
                  <pic:spPr>
                    <a:xfrm>
                      <a:off x="0" y="0"/>
                      <a:ext cx="2485272" cy="1863955"/>
                    </a:xfrm>
                    <a:prstGeom prst="rect">
                      <a:avLst/>
                    </a:prstGeom>
                  </pic:spPr>
                </pic:pic>
              </a:graphicData>
            </a:graphic>
          </wp:inline>
        </w:drawing>
      </w:r>
    </w:p>
    <w:p w14:paraId="39EB6255" w14:textId="77777777" w:rsidR="00726285" w:rsidRDefault="00726285" w:rsidP="006A1D6E">
      <w:pPr>
        <w:pStyle w:val="MDPI51figurecaption"/>
        <w:ind w:left="840"/>
      </w:pPr>
      <w:bookmarkStart w:id="122" w:name="_Toc477183520"/>
      <w:r w:rsidRPr="00726285">
        <w:rPr>
          <w:b/>
        </w:rPr>
        <w:t xml:space="preserve">Figure </w:t>
      </w:r>
      <w:r w:rsidR="004173F1">
        <w:rPr>
          <w:b/>
        </w:rPr>
        <w:t>6</w:t>
      </w:r>
      <w:r w:rsidRPr="00726285">
        <w:rPr>
          <w:b/>
        </w:rPr>
        <w:t xml:space="preserve"> </w:t>
      </w:r>
      <w:del w:id="123" w:author="Maurizio Rossi" w:date="2017-07-27T17:07:00Z">
        <w:r w:rsidRPr="00726285" w:rsidDel="009674A2">
          <w:delText>(a)</w:delText>
        </w:r>
      </w:del>
      <w:r w:rsidRPr="00726285">
        <w:t xml:space="preserve"> Probability distribution of output power in the </w:t>
      </w:r>
      <w:proofErr w:type="spellStart"/>
      <w:r w:rsidRPr="00726285">
        <w:t>Nextreme</w:t>
      </w:r>
      <w:proofErr w:type="spellEnd"/>
      <w:r w:rsidRPr="00726285">
        <w:t xml:space="preserve"> WPG-1 module when</w:t>
      </w:r>
      <w:bookmarkEnd w:id="122"/>
      <w:r w:rsidRPr="00726285">
        <w:t xml:space="preserve"> supplied from (</w:t>
      </w:r>
      <w:del w:id="124" w:author="Maurizio Rossi" w:date="2017-07-27T17:07:00Z">
        <w:r w:rsidRPr="00726285" w:rsidDel="009674A2">
          <w:delText>a</w:delText>
        </w:r>
      </w:del>
      <w:ins w:id="125" w:author="Maurizio Rossi" w:date="2017-07-27T17:07:00Z">
        <w:r w:rsidR="009674A2">
          <w:t>left</w:t>
        </w:r>
      </w:ins>
      <w:r w:rsidRPr="00726285">
        <w:t>) dc source (</w:t>
      </w:r>
      <w:del w:id="126" w:author="Maurizio Rossi" w:date="2017-07-27T17:07:00Z">
        <w:r w:rsidRPr="00726285" w:rsidDel="009674A2">
          <w:delText>b</w:delText>
        </w:r>
      </w:del>
      <w:ins w:id="127" w:author="Maurizio Rossi" w:date="2017-07-27T17:07:00Z">
        <w:r w:rsidR="009674A2">
          <w:t>right</w:t>
        </w:r>
      </w:ins>
      <w:r w:rsidRPr="00726285">
        <w:t>) TEG</w:t>
      </w:r>
    </w:p>
    <w:p w14:paraId="16283451" w14:textId="77777777" w:rsidR="001220A1" w:rsidRPr="001220A1" w:rsidRDefault="001220A1" w:rsidP="001220A1">
      <w:pPr>
        <w:pStyle w:val="MDPI22heading2"/>
      </w:pPr>
      <w:r>
        <w:t>3.3 Results from the Characterization of the system</w:t>
      </w:r>
    </w:p>
    <w:p w14:paraId="1F6BCE4F" w14:textId="77777777" w:rsidR="00F338B5" w:rsidRDefault="00EE19E0" w:rsidP="008F67C1">
      <w:pPr>
        <w:pStyle w:val="MDPI31text"/>
        <w:ind w:firstLine="420"/>
      </w:pPr>
      <w:r w:rsidRPr="00EE19E0">
        <w:t xml:space="preserve">The </w:t>
      </w:r>
      <w:r>
        <w:t>smart bolt system consists of a</w:t>
      </w:r>
      <w:r w:rsidRPr="00EE19E0">
        <w:t xml:space="preserve"> CC1310 low power wireless MCUs from Texas instruments and LTC3108 DC-DC</w:t>
      </w:r>
      <w:r>
        <w:t xml:space="preserve"> boost converter</w:t>
      </w:r>
      <w:r w:rsidR="00C3357D">
        <w:t>. For this experiment the system was</w:t>
      </w:r>
      <w:r w:rsidR="00C767F8">
        <w:t xml:space="preserve"> powered using</w:t>
      </w:r>
      <w:r>
        <w:t xml:space="preserve"> TEG</w:t>
      </w:r>
      <w:r w:rsidR="00952D14">
        <w:t xml:space="preserve"> </w:t>
      </w:r>
      <w:r w:rsidR="00C767F8">
        <w:t>1. This TEG</w:t>
      </w:r>
      <w:r w:rsidR="00952D14">
        <w:t xml:space="preserve"> has</w:t>
      </w:r>
      <w:r w:rsidR="003E034A">
        <w:t xml:space="preserve"> a very small footprint</w:t>
      </w:r>
      <w:r w:rsidR="00C767F8">
        <w:t xml:space="preserve"> (1.5</w:t>
      </w:r>
      <m:oMath>
        <m:sSup>
          <m:sSupPr>
            <m:ctrlPr>
              <w:rPr>
                <w:rFonts w:ascii="Cambria Math" w:hAnsi="Cambria Math"/>
                <w:bCs/>
                <w:iCs/>
                <w:sz w:val="18"/>
                <w:szCs w:val="18"/>
                <w:u w:val="single"/>
              </w:rPr>
            </m:ctrlPr>
          </m:sSupPr>
          <m:e>
            <m:r>
              <m:rPr>
                <m:sty m:val="p"/>
              </m:rPr>
              <w:rPr>
                <w:rFonts w:ascii="Cambria Math" w:hAnsi="Cambria Math"/>
                <w:sz w:val="18"/>
                <w:szCs w:val="18"/>
                <w:u w:val="single"/>
              </w:rPr>
              <m:t>cm</m:t>
            </m:r>
          </m:e>
          <m:sup>
            <m:r>
              <m:rPr>
                <m:sty m:val="p"/>
              </m:rPr>
              <w:rPr>
                <w:rFonts w:ascii="Cambria Math" w:hAnsi="Cambria Math"/>
                <w:sz w:val="18"/>
                <w:szCs w:val="18"/>
                <w:u w:val="single"/>
              </w:rPr>
              <m:t>2</m:t>
            </m:r>
          </m:sup>
        </m:sSup>
      </m:oMath>
      <w:r w:rsidR="00952D14">
        <w:rPr>
          <w:rFonts w:ascii="Cambria Math" w:eastAsia="Cambria Math" w:hAnsi="Cambria Math" w:cs="Cambria Math" w:hint="eastAsia"/>
        </w:rPr>
        <w:t>)</w:t>
      </w:r>
      <w:r w:rsidR="00952D14">
        <w:rPr>
          <w:rFonts w:ascii="Cambria Math" w:eastAsia="Cambria Math" w:hAnsi="Cambria Math" w:cs="Cambria Math"/>
        </w:rPr>
        <w:t xml:space="preserve"> that makes it easier to</w:t>
      </w:r>
      <w:r w:rsidR="00952D14">
        <w:t xml:space="preserve"> </w:t>
      </w:r>
      <w:r w:rsidRPr="00EE19E0">
        <w:t>fit</w:t>
      </w:r>
      <w:r w:rsidR="00F338B5">
        <w:t xml:space="preserve"> </w:t>
      </w:r>
      <w:r w:rsidRPr="00EE19E0">
        <w:t xml:space="preserve">on top of </w:t>
      </w:r>
      <w:r w:rsidR="00952D14">
        <w:t xml:space="preserve">most </w:t>
      </w:r>
      <w:r w:rsidR="00F338B5">
        <w:t>critical fasteners</w:t>
      </w:r>
      <w:r w:rsidR="00952D14">
        <w:t>.</w:t>
      </w:r>
      <w:r w:rsidRPr="00EE19E0">
        <w:t xml:space="preserve"> The CC1310 has an ARM cortex M3 CPU running with 48MHz clock</w:t>
      </w:r>
      <w:r w:rsidR="00952D14">
        <w:t>.</w:t>
      </w:r>
      <w:r w:rsidR="00F338B5">
        <w:t xml:space="preserve"> It also has an ARM M</w:t>
      </w:r>
      <w:del w:id="128" w:author="Maurizio Rossi" w:date="2017-07-27T17:08:00Z">
        <w:r w:rsidR="00F338B5" w:rsidDel="009674A2">
          <w:delText>-</w:delText>
        </w:r>
      </w:del>
      <w:r w:rsidR="00F338B5">
        <w:t xml:space="preserve">0 </w:t>
      </w:r>
      <w:del w:id="129" w:author="Maurizio Rossi" w:date="2017-07-27T17:08:00Z">
        <w:r w:rsidR="007561A2" w:rsidDel="009674A2">
          <w:delText xml:space="preserve">microcontroller </w:delText>
        </w:r>
      </w:del>
      <w:ins w:id="130" w:author="Maurizio Rossi" w:date="2017-07-27T17:08:00Z">
        <w:r w:rsidR="009674A2">
          <w:t>core</w:t>
        </w:r>
        <w:r w:rsidR="009674A2">
          <w:t xml:space="preserve"> </w:t>
        </w:r>
      </w:ins>
      <w:del w:id="131" w:author="Maurizio Rossi" w:date="2017-07-27T17:08:00Z">
        <w:r w:rsidR="007561A2" w:rsidDel="009674A2">
          <w:delText xml:space="preserve">which </w:delText>
        </w:r>
      </w:del>
      <w:ins w:id="132" w:author="Maurizio Rossi" w:date="2017-07-27T17:08:00Z">
        <w:r w:rsidR="009674A2">
          <w:t xml:space="preserve">that </w:t>
        </w:r>
      </w:ins>
      <w:r w:rsidR="007561A2">
        <w:t>run</w:t>
      </w:r>
      <w:r w:rsidR="009B0378">
        <w:t>s</w:t>
      </w:r>
      <w:r w:rsidR="00F338B5">
        <w:t xml:space="preserve"> the </w:t>
      </w:r>
      <w:r w:rsidR="006147E3">
        <w:t>radio fi</w:t>
      </w:r>
      <w:r w:rsidR="00F338B5">
        <w:t>rmware. The radio communicates</w:t>
      </w:r>
      <w:r w:rsidR="00285D2D">
        <w:t xml:space="preserve"> with the software running on the main CPU using a shared memory interface. </w:t>
      </w:r>
      <w:r w:rsidR="00952D14">
        <w:t xml:space="preserve">For this test, </w:t>
      </w:r>
      <w:r w:rsidR="00F338B5">
        <w:t>another CC1</w:t>
      </w:r>
      <w:r w:rsidR="00C3357D">
        <w:t>310 module</w:t>
      </w:r>
      <w:r w:rsidR="007561A2">
        <w:t xml:space="preserve"> was used as a receiver to record</w:t>
      </w:r>
      <w:r w:rsidR="00C3357D">
        <w:t xml:space="preserve"> correct reception of </w:t>
      </w:r>
      <w:r w:rsidR="007561A2">
        <w:t xml:space="preserve">transmitted </w:t>
      </w:r>
      <w:r w:rsidR="00C3357D">
        <w:t>packets.</w:t>
      </w:r>
      <w:r w:rsidR="00952D14">
        <w:t xml:space="preserve"> </w:t>
      </w:r>
    </w:p>
    <w:p w14:paraId="05D68019" w14:textId="77777777" w:rsidR="00F338B5" w:rsidRDefault="00F338B5" w:rsidP="00F338B5">
      <w:pPr>
        <w:pStyle w:val="MDPI31text"/>
        <w:ind w:firstLine="420"/>
      </w:pPr>
      <w:r>
        <w:t>The energy consumed by the</w:t>
      </w:r>
      <w:r w:rsidR="00952D14">
        <w:t xml:space="preserve"> </w:t>
      </w:r>
      <w:r w:rsidR="00C3357D">
        <w:t>microcontroller wa</w:t>
      </w:r>
      <w:r w:rsidR="00D51F26">
        <w:t xml:space="preserve">s </w:t>
      </w:r>
      <w:r w:rsidR="00C3357D">
        <w:t xml:space="preserve">then </w:t>
      </w:r>
      <w:r>
        <w:t>measured</w:t>
      </w:r>
      <w:r w:rsidR="00C72A79">
        <w:t xml:space="preserve"> (</w:t>
      </w:r>
      <w:proofErr w:type="spellStart"/>
      <w:r w:rsidR="00C72A79">
        <w:t>i</w:t>
      </w:r>
      <w:proofErr w:type="spellEnd"/>
      <w:r w:rsidR="00C72A79">
        <w:t>)</w:t>
      </w:r>
      <w:r w:rsidR="00C3357D">
        <w:t xml:space="preserve"> </w:t>
      </w:r>
      <w:r w:rsidR="00933170">
        <w:t xml:space="preserve">by varying the transmission power </w:t>
      </w:r>
      <w:r w:rsidR="006A1D4C">
        <w:t xml:space="preserve">and the type of modulation while </w:t>
      </w:r>
      <w:r w:rsidR="009556AF">
        <w:t>keeping the packet size and transmission period</w:t>
      </w:r>
      <w:r w:rsidR="00933170">
        <w:t xml:space="preserve"> constant (ii) by </w:t>
      </w:r>
      <w:r w:rsidR="00C3357D">
        <w:t>v</w:t>
      </w:r>
      <w:r w:rsidR="00D51F26">
        <w:t xml:space="preserve">arying the packet </w:t>
      </w:r>
      <w:r w:rsidR="00B556B5">
        <w:t>size and transmission period under a fixed transmission power</w:t>
      </w:r>
      <w:r w:rsidR="006A1D4C">
        <w:t xml:space="preserve"> and modulation</w:t>
      </w:r>
      <w:r w:rsidR="00C72A79">
        <w:t xml:space="preserve"> (ii</w:t>
      </w:r>
      <w:r w:rsidR="00933170">
        <w:t>i</w:t>
      </w:r>
      <w:r w:rsidR="00C72A79">
        <w:t xml:space="preserve">) </w:t>
      </w:r>
      <w:r w:rsidR="00C3357D">
        <w:t>by v</w:t>
      </w:r>
      <w:r w:rsidR="00D51F26">
        <w:t>arying the transmission power</w:t>
      </w:r>
      <w:r w:rsidR="00933170">
        <w:t>, type of modulation</w:t>
      </w:r>
      <w:r w:rsidR="00D51F26">
        <w:t xml:space="preserve"> </w:t>
      </w:r>
      <w:r w:rsidR="00B556B5">
        <w:t xml:space="preserve">and packet size under a </w:t>
      </w:r>
      <w:r w:rsidR="00D51F26">
        <w:t xml:space="preserve">fixed </w:t>
      </w:r>
      <w:r w:rsidR="00B556B5">
        <w:t>transmission period</w:t>
      </w:r>
      <w:r w:rsidR="00933170">
        <w:t>.</w:t>
      </w:r>
      <w:r>
        <w:t xml:space="preserve"> </w:t>
      </w:r>
      <w:r w:rsidR="006952DF">
        <w:t>In all cases</w:t>
      </w:r>
      <w:r w:rsidR="003538EA">
        <w:t xml:space="preserve"> </w:t>
      </w:r>
      <w:r w:rsidR="00BB5551">
        <w:t xml:space="preserve">the </w:t>
      </w:r>
      <w:r w:rsidR="006952DF">
        <w:t xml:space="preserve">transmission </w:t>
      </w:r>
      <w:r w:rsidR="00BB5551">
        <w:t>frequency was</w:t>
      </w:r>
      <w:r w:rsidR="006952DF">
        <w:t xml:space="preserve"> </w:t>
      </w:r>
      <w:r w:rsidR="003538EA">
        <w:t>868MHz</w:t>
      </w:r>
      <w:r w:rsidR="006952DF">
        <w:t>. All the unused GPIO</w:t>
      </w:r>
      <w:r w:rsidR="00BB5551">
        <w:t>s</w:t>
      </w:r>
      <w:r w:rsidR="006952DF">
        <w:t xml:space="preserve"> were connected to the internal pull resistor </w:t>
      </w:r>
      <w:r w:rsidR="00BB5551">
        <w:t>to protect current leakage</w:t>
      </w:r>
      <w:r w:rsidR="006952DF">
        <w:t>. The</w:t>
      </w:r>
      <w:r w:rsidR="008C4A92">
        <w:t xml:space="preserve"> device power management is handled by TI-RTOS.</w:t>
      </w:r>
      <w:r w:rsidR="008C3AD4">
        <w:t xml:space="preserve"> With minimal or no configuration </w:t>
      </w:r>
      <w:r w:rsidR="00BB5551">
        <w:t>in the application</w:t>
      </w:r>
      <w:r w:rsidR="00285D2D">
        <w:t>,</w:t>
      </w:r>
      <w:r w:rsidR="00BB5551">
        <w:t xml:space="preserve"> </w:t>
      </w:r>
      <w:r w:rsidR="008C3AD4">
        <w:t xml:space="preserve">the </w:t>
      </w:r>
      <w:del w:id="133" w:author="Maurizio Rossi" w:date="2017-07-27T17:09:00Z">
        <w:r w:rsidR="008C3AD4" w:rsidDel="009674A2">
          <w:delText xml:space="preserve">rtos </w:delText>
        </w:r>
      </w:del>
      <w:ins w:id="134" w:author="Maurizio Rossi" w:date="2017-07-27T17:09:00Z">
        <w:r w:rsidR="009674A2">
          <w:t>RTOS</w:t>
        </w:r>
        <w:r w:rsidR="009674A2">
          <w:t xml:space="preserve"> </w:t>
        </w:r>
      </w:ins>
      <w:r w:rsidR="00BB5551">
        <w:t xml:space="preserve">by default </w:t>
      </w:r>
      <w:r w:rsidR="008C3AD4">
        <w:t xml:space="preserve">invokes a target specific power policy during the idle time of the application. In this </w:t>
      </w:r>
      <w:r w:rsidR="00BD31B6">
        <w:t>tes</w:t>
      </w:r>
      <w:r w:rsidR="003A391B">
        <w:t>t</w:t>
      </w:r>
      <w:r w:rsidR="00BD31B6">
        <w:t>,</w:t>
      </w:r>
      <w:r w:rsidR="00BB5551">
        <w:t xml:space="preserve"> </w:t>
      </w:r>
      <w:r>
        <w:t xml:space="preserve">since </w:t>
      </w:r>
      <w:r w:rsidR="00BB5551">
        <w:t xml:space="preserve">the </w:t>
      </w:r>
      <w:r w:rsidR="008C3AD4">
        <w:t>application</w:t>
      </w:r>
      <w:r w:rsidR="00BD31B6">
        <w:t>,</w:t>
      </w:r>
      <w:r w:rsidR="00BB5551">
        <w:t xml:space="preserve"> </w:t>
      </w:r>
      <w:r w:rsidR="00A7666E">
        <w:t>running on the Cortex M3 was utilizing only the radio and no other peripheral</w:t>
      </w:r>
      <w:ins w:id="135" w:author="Maurizio Rossi" w:date="2017-07-27T17:09:00Z">
        <w:r w:rsidR="009674A2">
          <w:t>s</w:t>
        </w:r>
      </w:ins>
      <w:r>
        <w:t xml:space="preserve"> both CPU</w:t>
      </w:r>
      <w:r w:rsidR="00EB0F45">
        <w:t>s</w:t>
      </w:r>
      <w:r>
        <w:t xml:space="preserve"> switch</w:t>
      </w:r>
      <w:r w:rsidR="00A7666E">
        <w:t xml:space="preserve"> into standby</w:t>
      </w:r>
      <w:r w:rsidR="00BD31B6">
        <w:t xml:space="preserve"> </w:t>
      </w:r>
      <w:r w:rsidR="00A7666E">
        <w:t xml:space="preserve">mode </w:t>
      </w:r>
      <w:r w:rsidR="00BD31B6">
        <w:t xml:space="preserve">immediately </w:t>
      </w:r>
      <w:r w:rsidR="00C72A79">
        <w:t>after transmission. T</w:t>
      </w:r>
      <w:r w:rsidR="006952DF">
        <w:t xml:space="preserve">he </w:t>
      </w:r>
      <w:r w:rsidR="00C72A79">
        <w:t xml:space="preserve">wakeup time of the </w:t>
      </w:r>
      <w:r w:rsidR="006952DF">
        <w:t>radio</w:t>
      </w:r>
      <w:r w:rsidR="00C72A79">
        <w:t xml:space="preserve"> was observed to be 0</w:t>
      </w:r>
      <w:r w:rsidR="006952DF">
        <w:t>.9ms</w:t>
      </w:r>
      <w:r w:rsidR="00C72A79">
        <w:t>.</w:t>
      </w:r>
      <w:r w:rsidR="006952DF">
        <w:t xml:space="preserve"> </w:t>
      </w:r>
    </w:p>
    <w:p w14:paraId="10FCF8EE" w14:textId="77777777" w:rsidR="00F66FC6" w:rsidRDefault="00F04A98" w:rsidP="00F66FC6">
      <w:pPr>
        <w:pStyle w:val="MDPI31text"/>
        <w:ind w:firstLine="420"/>
      </w:pPr>
      <w:r>
        <w:t>In case (</w:t>
      </w:r>
      <w:proofErr w:type="spellStart"/>
      <w:r>
        <w:t>i</w:t>
      </w:r>
      <w:proofErr w:type="spellEnd"/>
      <w:r>
        <w:t xml:space="preserve">) the power consumption of the system during transmission was measured by varying the transmission power values from -10dbm to 14dbm in GFSK and OOK modulation. The packet </w:t>
      </w:r>
      <w:r>
        <w:lastRenderedPageBreak/>
        <w:t>size was 32 bytes and the transmission was repeated every second for both modulations. For a</w:t>
      </w:r>
      <w:r w:rsidR="00F66FC6">
        <w:t xml:space="preserve"> fixed</w:t>
      </w:r>
      <w:r>
        <w:t xml:space="preserve"> </w:t>
      </w:r>
      <w:r w:rsidR="00F66FC6">
        <w:t xml:space="preserve">transmission power, </w:t>
      </w:r>
      <w:r>
        <w:t>the amount of current drawn by the system remains constant</w:t>
      </w:r>
      <w:r w:rsidR="00F66FC6">
        <w:t xml:space="preserve"> even when varying</w:t>
      </w:r>
      <w:r>
        <w:t xml:space="preserve"> </w:t>
      </w:r>
      <w:r w:rsidR="00F66FC6">
        <w:t xml:space="preserve">the </w:t>
      </w:r>
      <w:r>
        <w:t xml:space="preserve">packet size and duty cycle. </w:t>
      </w:r>
      <w:commentRangeStart w:id="136"/>
      <w:r>
        <w:t xml:space="preserve">In fact, the variation of these </w:t>
      </w:r>
      <w:r w:rsidR="00F66FC6">
        <w:t>parameters</w:t>
      </w:r>
      <w:commentRangeEnd w:id="136"/>
      <w:r w:rsidR="009674A2">
        <w:rPr>
          <w:rStyle w:val="Rimandocommento"/>
          <w:rFonts w:ascii="Times New Roman" w:hAnsi="Times New Roman"/>
          <w:snapToGrid/>
          <w:lang w:bidi="ar-SA"/>
        </w:rPr>
        <w:commentReference w:id="136"/>
      </w:r>
      <w:r w:rsidR="00F66FC6">
        <w:t xml:space="preserve">. </w:t>
      </w:r>
      <w:r>
        <w:t xml:space="preserve">The result of this test is represented in figure 5. </w:t>
      </w:r>
      <w:r w:rsidR="00F66FC6">
        <w:t xml:space="preserve">As depicted </w:t>
      </w:r>
      <w:del w:id="137" w:author="Maurizio Rossi" w:date="2017-07-27T17:11:00Z">
        <w:r w:rsidR="00F66FC6" w:rsidDel="009674A2">
          <w:delText xml:space="preserve">in the result </w:delText>
        </w:r>
      </w:del>
      <w:r w:rsidR="00F66FC6">
        <w:t xml:space="preserve">the usage of </w:t>
      </w:r>
      <w:r>
        <w:t>GFSK modulation resulted in a slig</w:t>
      </w:r>
      <w:r w:rsidR="00F66FC6">
        <w:t>htly higher power consumption by</w:t>
      </w:r>
      <w:r>
        <w:t xml:space="preserve"> the system. In case (ii) the power consumption of the system</w:t>
      </w:r>
      <w:r w:rsidR="00F66FC6" w:rsidRPr="00F66FC6">
        <w:t xml:space="preserve"> </w:t>
      </w:r>
      <w:r w:rsidR="00F66FC6">
        <w:t xml:space="preserve">was measured by varying the packet size and the transmission period meanwhile keeping the transmission power constant at 14dbm. The radio was transmitting in </w:t>
      </w:r>
      <w:r w:rsidR="00F66FC6" w:rsidRPr="00B556B5">
        <w:t>GFSK</w:t>
      </w:r>
      <w:r w:rsidR="009F3A46">
        <w:t xml:space="preserve"> modulation while t</w:t>
      </w:r>
      <w:r w:rsidR="00F66FC6">
        <w:t>he packet sizes that were tested were 5, 20 and 64 bytes</w:t>
      </w:r>
      <w:r w:rsidR="009F3A46">
        <w:t xml:space="preserve"> with</w:t>
      </w:r>
      <w:r w:rsidR="00F66FC6">
        <w:t xml:space="preserve"> tran</w:t>
      </w:r>
      <w:r w:rsidR="009F3A46">
        <w:t>smission duration of</w:t>
      </w:r>
      <w:r w:rsidR="00F66FC6">
        <w:t xml:space="preserve"> 2.96ms, 5.37ms and 12.39ms respectively.</w:t>
      </w:r>
      <w:r w:rsidR="00F66FC6" w:rsidRPr="00B556B5">
        <w:t xml:space="preserve"> The</w:t>
      </w:r>
      <w:r w:rsidR="00F66FC6">
        <w:t xml:space="preserve"> transmission was repeated with periods of </w:t>
      </w:r>
      <w:r w:rsidR="00F66FC6" w:rsidRPr="00B556B5">
        <w:t xml:space="preserve">500ms, 1s and </w:t>
      </w:r>
      <w:r w:rsidR="00F66FC6">
        <w:t>1.5</w:t>
      </w:r>
      <w:r w:rsidR="00F66FC6" w:rsidRPr="00B556B5">
        <w:t xml:space="preserve">s </w:t>
      </w:r>
      <w:r w:rsidR="00F66FC6">
        <w:t>resulting in</w:t>
      </w:r>
      <w:r w:rsidR="00F66FC6" w:rsidRPr="00B556B5">
        <w:t xml:space="preserve"> duty cycles </w:t>
      </w:r>
      <w:r w:rsidR="00F66FC6">
        <w:t>of [0.592%, 1.074%, 2.47%], [0.296%, 0.537%, 1.23%] and [0.197, 0.358%, 0.826%] respectively for each packet size. Fig 6</w:t>
      </w:r>
      <w:r w:rsidR="00F66FC6" w:rsidRPr="006952DF">
        <w:t xml:space="preserve"> shows the relationship between duty cycle</w:t>
      </w:r>
      <w:r w:rsidR="00F66FC6">
        <w:t>s</w:t>
      </w:r>
      <w:r w:rsidR="00F66FC6" w:rsidRPr="006952DF">
        <w:t xml:space="preserve"> and </w:t>
      </w:r>
      <w:r w:rsidR="00F66FC6">
        <w:t>the average power consumption over</w:t>
      </w:r>
      <w:r w:rsidR="00F66FC6" w:rsidRPr="006952DF">
        <w:t xml:space="preserve"> different p</w:t>
      </w:r>
      <w:r w:rsidR="00F66FC6">
        <w:t xml:space="preserve">acket sizes. </w:t>
      </w:r>
    </w:p>
    <w:p w14:paraId="53E67EA1" w14:textId="77777777" w:rsidR="006A1D4C" w:rsidRDefault="006A1D4C" w:rsidP="006A1D4C">
      <w:pPr>
        <w:pStyle w:val="MDPI31text"/>
        <w:ind w:firstLine="420"/>
      </w:pPr>
    </w:p>
    <w:p w14:paraId="4C94BADB" w14:textId="77777777" w:rsidR="006A1D4C" w:rsidRDefault="006A1D4C" w:rsidP="00E22583">
      <w:pPr>
        <w:pStyle w:val="MDPI31text"/>
        <w:ind w:left="1680" w:firstLine="420"/>
      </w:pPr>
      <w:r>
        <w:t xml:space="preserve"> </w:t>
      </w:r>
      <w:r w:rsidR="00EB0F45">
        <w:rPr>
          <w:noProof/>
        </w:rPr>
        <w:drawing>
          <wp:inline distT="0" distB="0" distL="0" distR="0" wp14:anchorId="1B7D745E" wp14:editId="36E60381">
            <wp:extent cx="2448000" cy="1834981"/>
            <wp:effectExtent l="0" t="0" r="0" b="0"/>
            <wp:docPr id="8" name="Picture 8" descr="power_consumption.bmp (56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_consumption.bmp (560×4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8000" cy="1834981"/>
                    </a:xfrm>
                    <a:prstGeom prst="rect">
                      <a:avLst/>
                    </a:prstGeom>
                    <a:noFill/>
                    <a:ln>
                      <a:noFill/>
                    </a:ln>
                  </pic:spPr>
                </pic:pic>
              </a:graphicData>
            </a:graphic>
          </wp:inline>
        </w:drawing>
      </w:r>
    </w:p>
    <w:p w14:paraId="00D151A2" w14:textId="77777777" w:rsidR="006A1D4C" w:rsidRPr="006A1D4C" w:rsidRDefault="006A1D4C" w:rsidP="006A1D4C">
      <w:pPr>
        <w:pStyle w:val="MDPI51figurecaption"/>
        <w:ind w:left="0" w:firstLine="420"/>
      </w:pPr>
      <w:r>
        <w:rPr>
          <w:b/>
        </w:rPr>
        <w:t xml:space="preserve">Figure 5. </w:t>
      </w:r>
      <w:r w:rsidR="009556AF">
        <w:t>Transmitter p</w:t>
      </w:r>
      <w:r w:rsidRPr="006A1D4C">
        <w:t>ower consumption under (</w:t>
      </w:r>
      <w:del w:id="138" w:author="Maurizio Rossi" w:date="2017-07-27T17:11:00Z">
        <w:r w:rsidRPr="006A1D4C" w:rsidDel="009674A2">
          <w:delText>a</w:delText>
        </w:r>
      </w:del>
      <w:ins w:id="139" w:author="Maurizio Rossi" w:date="2017-07-27T17:11:00Z">
        <w:r w:rsidR="009674A2">
          <w:t>blue</w:t>
        </w:r>
      </w:ins>
      <w:r w:rsidRPr="006A1D4C">
        <w:t>) OOK modulation (</w:t>
      </w:r>
      <w:del w:id="140" w:author="Maurizio Rossi" w:date="2017-07-27T17:12:00Z">
        <w:r w:rsidRPr="006A1D4C" w:rsidDel="009674A2">
          <w:delText>b</w:delText>
        </w:r>
      </w:del>
      <w:ins w:id="141" w:author="Maurizio Rossi" w:date="2017-07-27T17:12:00Z">
        <w:r w:rsidR="009674A2">
          <w:t>red</w:t>
        </w:r>
      </w:ins>
      <w:r w:rsidRPr="006A1D4C">
        <w:t>) GFSK modulation</w:t>
      </w:r>
    </w:p>
    <w:p w14:paraId="793560CE" w14:textId="77777777" w:rsidR="00D51F26" w:rsidRDefault="009F3A46" w:rsidP="009F3A46">
      <w:pPr>
        <w:pStyle w:val="MDPI31text"/>
        <w:ind w:firstLine="420"/>
      </w:pPr>
      <w:r>
        <w:t>Based on the results of the first test, the system was consuming 102mW when transmitting at 14dbm and 240</w:t>
      </w:r>
      <w:r w:rsidRPr="00C242F6">
        <w:t xml:space="preserve"> μ</w:t>
      </w:r>
      <w:r>
        <w:t xml:space="preserve">W in the low power mode. </w:t>
      </w:r>
      <w:commentRangeStart w:id="142"/>
      <w:r>
        <w:t>The power consumption reported in this test is the average of the power consumption in the active and low power modes</w:t>
      </w:r>
      <w:commentRangeEnd w:id="142"/>
      <w:r w:rsidR="009674A2">
        <w:rPr>
          <w:rStyle w:val="Rimandocommento"/>
          <w:rFonts w:ascii="Times New Roman" w:hAnsi="Times New Roman"/>
          <w:snapToGrid/>
          <w:lang w:bidi="ar-SA"/>
        </w:rPr>
        <w:commentReference w:id="142"/>
      </w:r>
      <w:r>
        <w:t>. As inferred from figure 6 the average power is directly related to the packet size and the duty cycle. As</w:t>
      </w:r>
      <w:r w:rsidRPr="006952DF">
        <w:t xml:space="preserve"> the size of packet increases the current dra</w:t>
      </w:r>
      <w:r>
        <w:t xml:space="preserve">wn by the MCU and hence </w:t>
      </w:r>
      <w:r w:rsidRPr="006952DF">
        <w:t xml:space="preserve">the </w:t>
      </w:r>
      <w:r>
        <w:t>energy consump</w:t>
      </w:r>
      <w:r w:rsidRPr="006952DF">
        <w:t>tion</w:t>
      </w:r>
      <w:r>
        <w:t xml:space="preserve"> increases considerably.</w:t>
      </w:r>
    </w:p>
    <w:p w14:paraId="0FCFBE71" w14:textId="77777777" w:rsidR="003538EA" w:rsidRDefault="00AC07B8" w:rsidP="003538EA">
      <w:pPr>
        <w:pStyle w:val="MDPI31text"/>
        <w:ind w:left="2100" w:firstLine="420"/>
      </w:pPr>
      <w:r>
        <w:rPr>
          <w:noProof/>
        </w:rPr>
        <w:drawing>
          <wp:inline distT="0" distB="0" distL="0" distR="0" wp14:anchorId="31213F09" wp14:editId="637C0792">
            <wp:extent cx="2592000" cy="1836900"/>
            <wp:effectExtent l="0" t="0" r="0" b="0"/>
            <wp:docPr id="11" name="Picture 11" descr="packet_dutycycle.bmp (55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_dutycycle.bmp (550×3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2000" cy="1836900"/>
                    </a:xfrm>
                    <a:prstGeom prst="rect">
                      <a:avLst/>
                    </a:prstGeom>
                    <a:noFill/>
                    <a:ln>
                      <a:noFill/>
                    </a:ln>
                  </pic:spPr>
                </pic:pic>
              </a:graphicData>
            </a:graphic>
          </wp:inline>
        </w:drawing>
      </w:r>
    </w:p>
    <w:p w14:paraId="2FC9C0F4" w14:textId="77777777" w:rsidR="00C72A79" w:rsidRPr="009556AF" w:rsidRDefault="006A1D4C" w:rsidP="009556AF">
      <w:pPr>
        <w:pStyle w:val="MDPI51figurecaption"/>
        <w:ind w:left="0" w:firstLine="420"/>
        <w:rPr>
          <w:b/>
        </w:rPr>
      </w:pPr>
      <w:r>
        <w:rPr>
          <w:b/>
        </w:rPr>
        <w:t>Figure 6</w:t>
      </w:r>
      <w:r w:rsidR="003538EA" w:rsidRPr="009556AF">
        <w:t xml:space="preserve">. </w:t>
      </w:r>
      <w:bookmarkStart w:id="143" w:name="_Toc477183524"/>
      <w:r w:rsidR="003538EA" w:rsidRPr="009556AF">
        <w:t>Correlation between power consumption, packet size and duty cycle</w:t>
      </w:r>
      <w:bookmarkEnd w:id="143"/>
      <w:r w:rsidRPr="009556AF">
        <w:t xml:space="preserve"> at 14dbm transmission</w:t>
      </w:r>
    </w:p>
    <w:p w14:paraId="69FC2A8D" w14:textId="77777777" w:rsidR="00673814" w:rsidRDefault="00673814" w:rsidP="00673814">
      <w:pPr>
        <w:pStyle w:val="MDPI31text"/>
        <w:ind w:firstLine="420"/>
      </w:pPr>
      <w:bookmarkStart w:id="144" w:name="_Hlk488790232"/>
      <w:r>
        <w:t>For case (iii) the power consumption of the system was measured over packets of sizes of 5, 20, 32, 64 and 100 bytes and set of transmission power levels ranging from -10dbm to 14dbm.</w:t>
      </w:r>
      <w:ins w:id="145" w:author="Maurizio Rossi" w:date="2017-07-27T17:14:00Z">
        <w:r w:rsidR="00802362">
          <w:t xml:space="preserve"> </w:t>
        </w:r>
      </w:ins>
      <w:del w:id="146" w:author="Maurizio Rossi" w:date="2017-07-27T17:14:00Z">
        <w:r w:rsidDel="00802362">
          <w:tab/>
        </w:r>
      </w:del>
      <w:r>
        <w:t>The</w:t>
      </w:r>
      <w:del w:id="147" w:author="Maurizio Rossi" w:date="2017-07-27T17:14:00Z">
        <w:r w:rsidDel="00802362">
          <w:delText xml:space="preserve"> </w:delText>
        </w:r>
      </w:del>
      <w:ins w:id="148" w:author="Maurizio Rossi" w:date="2017-07-27T17:14:00Z">
        <w:r w:rsidR="00802362">
          <w:t xml:space="preserve"> </w:t>
        </w:r>
      </w:ins>
      <w:r>
        <w:t>purpose of this test was further quantifying the performance of the system by measuring the energy per bit under a set of changing parameters. The energy per bit values obtained from this test will ultimately be used by the microcontroller for a choice of transmission parameters based on the available energy at the supercapacitor.</w:t>
      </w:r>
      <w:commentRangeStart w:id="149"/>
      <w:r>
        <w:t xml:space="preserve">  a stage to transition into. will measure </w:t>
      </w:r>
      <w:proofErr w:type="spellStart"/>
      <w:r>
        <w:t>th</w:t>
      </w:r>
      <w:proofErr w:type="spellEnd"/>
      <w:r>
        <w:t xml:space="preserve"> conditions such as measure the energy per bit measurement was done for both the GFSK and OOK modulations.</w:t>
      </w:r>
      <w:commentRangeEnd w:id="149"/>
      <w:r w:rsidR="00802362">
        <w:rPr>
          <w:rStyle w:val="Rimandocommento"/>
          <w:rFonts w:ascii="Times New Roman" w:hAnsi="Times New Roman"/>
          <w:snapToGrid/>
          <w:lang w:bidi="ar-SA"/>
        </w:rPr>
        <w:commentReference w:id="149"/>
      </w:r>
      <w:r>
        <w:t xml:space="preserve"> The transmission period was one second. The measured power consumption was then used to calculate </w:t>
      </w:r>
      <w:r>
        <w:lastRenderedPageBreak/>
        <w:t xml:space="preserve">the energy per bit. The measurement was done for both the GFSK and OOK modulations. Also in this case the average energy from the average power was used to calculate the energy per bit. </w:t>
      </w:r>
      <w:commentRangeStart w:id="150"/>
      <w:r>
        <w:t>As it is evident from the result</w:t>
      </w:r>
      <w:commentRangeEnd w:id="150"/>
      <w:r w:rsidR="00802362">
        <w:rPr>
          <w:rStyle w:val="Rimandocommento"/>
          <w:rFonts w:ascii="Times New Roman" w:hAnsi="Times New Roman"/>
          <w:snapToGrid/>
          <w:lang w:bidi="ar-SA"/>
        </w:rPr>
        <w:commentReference w:id="150"/>
      </w:r>
      <w:r>
        <w:t>, the energy per bit is considerably higher when using GFSK instead of OOK modulation.</w:t>
      </w:r>
    </w:p>
    <w:bookmarkEnd w:id="144"/>
    <w:p w14:paraId="09F9623B" w14:textId="77777777" w:rsidR="009556AF" w:rsidRDefault="009556AF" w:rsidP="00673814">
      <w:pPr>
        <w:pStyle w:val="MDPI31text"/>
        <w:ind w:firstLine="420"/>
      </w:pPr>
      <w:r>
        <w:t xml:space="preserve"> </w:t>
      </w:r>
      <w:r w:rsidR="00686B97">
        <w:rPr>
          <w:noProof/>
        </w:rPr>
        <w:drawing>
          <wp:inline distT="0" distB="0" distL="0" distR="0" wp14:anchorId="283B5AEF" wp14:editId="081C5613">
            <wp:extent cx="2448000" cy="1834981"/>
            <wp:effectExtent l="0" t="0" r="0" b="0"/>
            <wp:docPr id="18" name="Picture 18" descr="energy_per_bit_gfsk.bmp (56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rgy_per_bit_gfsk.bmp (560×4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8000" cy="1834981"/>
                    </a:xfrm>
                    <a:prstGeom prst="rect">
                      <a:avLst/>
                    </a:prstGeom>
                    <a:noFill/>
                    <a:ln>
                      <a:noFill/>
                    </a:ln>
                  </pic:spPr>
                </pic:pic>
              </a:graphicData>
            </a:graphic>
          </wp:inline>
        </w:drawing>
      </w:r>
      <w:r w:rsidR="00686B97">
        <w:rPr>
          <w:noProof/>
        </w:rPr>
        <w:drawing>
          <wp:inline distT="0" distB="0" distL="0" distR="0" wp14:anchorId="421EC2CF" wp14:editId="312469F9">
            <wp:extent cx="2592000" cy="1836909"/>
            <wp:effectExtent l="0" t="0" r="0" b="0"/>
            <wp:docPr id="19" name="Picture 19" descr="energy_per_bit_ook.bmp (55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rgy_per_bit_ook.bmp (550×3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2000" cy="1836909"/>
                    </a:xfrm>
                    <a:prstGeom prst="rect">
                      <a:avLst/>
                    </a:prstGeom>
                    <a:noFill/>
                    <a:ln>
                      <a:noFill/>
                    </a:ln>
                  </pic:spPr>
                </pic:pic>
              </a:graphicData>
            </a:graphic>
          </wp:inline>
        </w:drawing>
      </w:r>
    </w:p>
    <w:p w14:paraId="3F3A2057" w14:textId="77777777" w:rsidR="009556AF" w:rsidRDefault="009556AF" w:rsidP="00DD6E9F">
      <w:pPr>
        <w:pStyle w:val="MDPI35textbeforelist"/>
      </w:pPr>
      <w:r>
        <w:tab/>
      </w:r>
      <w:r>
        <w:tab/>
      </w:r>
      <w:r>
        <w:tab/>
      </w:r>
      <w:r>
        <w:tab/>
        <w:t>(a)</w:t>
      </w:r>
      <w:r>
        <w:tab/>
      </w:r>
      <w:r>
        <w:tab/>
      </w:r>
      <w:r>
        <w:tab/>
      </w:r>
      <w:r>
        <w:tab/>
      </w:r>
      <w:r>
        <w:tab/>
      </w:r>
      <w:r>
        <w:tab/>
      </w:r>
      <w:r>
        <w:tab/>
      </w:r>
      <w:r>
        <w:tab/>
      </w:r>
      <w:r>
        <w:tab/>
      </w:r>
      <w:r>
        <w:tab/>
      </w:r>
      <w:r w:rsidR="00A472E6">
        <w:tab/>
      </w:r>
      <w:r>
        <w:t>(b)</w:t>
      </w:r>
    </w:p>
    <w:p w14:paraId="33F77835" w14:textId="77777777" w:rsidR="009556AF" w:rsidRDefault="009556AF" w:rsidP="00673814">
      <w:pPr>
        <w:pStyle w:val="MDPI51figurecaption"/>
      </w:pPr>
      <w:r>
        <w:rPr>
          <w:b/>
        </w:rPr>
        <w:t xml:space="preserve">Figure 7. </w:t>
      </w:r>
      <w:r>
        <w:t>Transmitter p</w:t>
      </w:r>
      <w:r w:rsidRPr="006A1D4C">
        <w:t xml:space="preserve">ower consumption under </w:t>
      </w:r>
      <w:r>
        <w:t xml:space="preserve">different packet sizes and transmission power in </w:t>
      </w:r>
      <w:r w:rsidRPr="006A1D4C">
        <w:t xml:space="preserve">(a) </w:t>
      </w:r>
      <w:r>
        <w:t xml:space="preserve">GFSK </w:t>
      </w:r>
      <w:r w:rsidRPr="006A1D4C">
        <w:t>modulation (b)</w:t>
      </w:r>
      <w:r>
        <w:t xml:space="preserve"> OOK</w:t>
      </w:r>
      <w:r w:rsidRPr="006A1D4C">
        <w:t xml:space="preserve"> modulation</w:t>
      </w:r>
    </w:p>
    <w:p w14:paraId="37CB517C" w14:textId="77777777" w:rsidR="00814477" w:rsidRDefault="00686B97" w:rsidP="00C52E0B">
      <w:pPr>
        <w:pStyle w:val="MDPI31text"/>
        <w:ind w:firstLine="420"/>
      </w:pPr>
      <w:r>
        <w:t xml:space="preserve">The average power in this case is calculated by first computing the total energy consumed by the module in each period and dividing this energy by the period. </w:t>
      </w:r>
      <w:commentRangeStart w:id="151"/>
      <w:r w:rsidR="00814477">
        <w:t>As it is evident from the result, the energy per bit is considerably higher when using GFSK instead of OOK</w:t>
      </w:r>
      <w:r w:rsidR="00C52E0B">
        <w:t xml:space="preserve"> modulation</w:t>
      </w:r>
      <w:commentRangeEnd w:id="151"/>
      <w:r w:rsidR="00802362">
        <w:rPr>
          <w:rStyle w:val="Rimandocommento"/>
          <w:rFonts w:ascii="Times New Roman" w:hAnsi="Times New Roman"/>
          <w:snapToGrid/>
          <w:lang w:bidi="ar-SA"/>
        </w:rPr>
        <w:commentReference w:id="151"/>
      </w:r>
      <w:r w:rsidR="00C52E0B">
        <w:t>.</w:t>
      </w:r>
    </w:p>
    <w:p w14:paraId="0E01DFC9" w14:textId="77777777" w:rsidR="00C52E0B" w:rsidRDefault="00C52E0B" w:rsidP="00C52E0B">
      <w:pPr>
        <w:pStyle w:val="MDPI31text"/>
        <w:ind w:firstLine="420"/>
      </w:pPr>
      <w:r>
        <w:t xml:space="preserve">Table 5 is a summary of </w:t>
      </w:r>
      <w:r w:rsidR="00C242F6">
        <w:t>the maximum duty cycle the system remains energy autonomous. It is computed by accounting the power generated by</w:t>
      </w:r>
      <w:r>
        <w:t xml:space="preserve"> </w:t>
      </w:r>
      <w:r w:rsidR="00C242F6">
        <w:t xml:space="preserve">the three TEGs </w:t>
      </w:r>
      <w:r>
        <w:t xml:space="preserve">at different temperature gradients </w:t>
      </w:r>
      <w:r w:rsidR="00C242F6">
        <w:t xml:space="preserve">and the energy consumed by the system when transmitting 32 bytes packets at 14dbm. </w:t>
      </w:r>
      <w:r w:rsidR="007813ED">
        <w:t xml:space="preserve">The transmission time of the packet was 7.26ms. </w:t>
      </w:r>
      <w:r w:rsidR="00C242F6">
        <w:t xml:space="preserve">The system </w:t>
      </w:r>
      <w:r w:rsidR="007813ED">
        <w:t xml:space="preserve">was consuming </w:t>
      </w:r>
      <w:r w:rsidR="00C242F6">
        <w:t>240</w:t>
      </w:r>
      <w:r w:rsidR="00C242F6" w:rsidRPr="00C242F6">
        <w:t xml:space="preserve"> μ</w:t>
      </w:r>
      <w:r w:rsidR="00C242F6">
        <w:t xml:space="preserve">W in the low power mode. </w:t>
      </w:r>
      <w:r>
        <w:t xml:space="preserve">The maximum duty cycle is then calculated using </w:t>
      </w:r>
    </w:p>
    <w:p w14:paraId="78F2DE69" w14:textId="77777777" w:rsidR="00C52E0B" w:rsidRDefault="00C52E0B" w:rsidP="004B72C8">
      <w:pPr>
        <w:pStyle w:val="MDPI31text"/>
        <w:ind w:firstLine="420"/>
        <w:rPr>
          <w:sz w:val="24"/>
          <w:szCs w:val="24"/>
        </w:rPr>
      </w:pPr>
      <w:r>
        <w:tab/>
      </w:r>
      <w:r>
        <w:tab/>
      </w:r>
      <w:r>
        <w:tab/>
      </w:r>
      <m:oMath>
        <m:sSub>
          <m:sSubPr>
            <m:ctrlPr>
              <w:rPr>
                <w:rFonts w:ascii="Cambria Math" w:hAnsi="Cambria Math"/>
                <w:sz w:val="22"/>
              </w:rPr>
            </m:ctrlPr>
          </m:sSubPr>
          <m:e>
            <m:r>
              <w:rPr>
                <w:rFonts w:ascii="Cambria Math" w:hAnsi="Cambria Math"/>
                <w:sz w:val="22"/>
              </w:rPr>
              <m:t>E</m:t>
            </m:r>
          </m:e>
          <m:sub>
            <m:r>
              <w:rPr>
                <w:rFonts w:ascii="Cambria Math" w:hAnsi="Cambria Math"/>
                <w:sz w:val="22"/>
              </w:rPr>
              <m:t>tot</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E</m:t>
            </m:r>
          </m:e>
          <m:sub>
            <m:r>
              <w:rPr>
                <w:rFonts w:ascii="Cambria Math" w:hAnsi="Cambria Math"/>
                <w:sz w:val="22"/>
              </w:rPr>
              <m:t>active</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E</m:t>
            </m:r>
          </m:e>
          <m:sub>
            <m:r>
              <w:rPr>
                <w:rFonts w:ascii="Cambria Math" w:hAnsi="Cambria Math"/>
                <w:sz w:val="22"/>
              </w:rPr>
              <m:t>sleep</m:t>
            </m:r>
          </m:sub>
        </m:sSub>
      </m:oMath>
      <w:r w:rsidR="004B72C8" w:rsidRPr="00F93ADA">
        <w:rPr>
          <w:sz w:val="22"/>
        </w:rPr>
        <w:t xml:space="preserve"> =</w:t>
      </w:r>
      <w:r w:rsidRPr="00F93ADA">
        <w:rPr>
          <w:sz w:val="22"/>
        </w:rPr>
        <w:t xml:space="preserve"> </w:t>
      </w:r>
      <w:r w:rsidR="004B72C8" w:rsidRPr="00F93ADA">
        <w:rPr>
          <w:sz w:val="22"/>
        </w:rPr>
        <w:t xml:space="preserve"> </w:t>
      </w:r>
      <m:oMath>
        <m:sSub>
          <m:sSubPr>
            <m:ctrlPr>
              <w:rPr>
                <w:rFonts w:ascii="Cambria Math" w:hAnsi="Cambria Math"/>
                <w:sz w:val="22"/>
              </w:rPr>
            </m:ctrlPr>
          </m:sSubPr>
          <m:e>
            <m:r>
              <w:rPr>
                <w:rFonts w:ascii="Cambria Math" w:hAnsi="Cambria Math"/>
                <w:sz w:val="22"/>
              </w:rPr>
              <m:t>P</m:t>
            </m:r>
          </m:e>
          <m:sub>
            <m:r>
              <w:rPr>
                <w:rFonts w:ascii="Cambria Math" w:hAnsi="Cambria Math"/>
                <w:sz w:val="22"/>
              </w:rPr>
              <m:t>in</m:t>
            </m:r>
          </m:sub>
        </m:sSub>
        <m:r>
          <m:rPr>
            <m:sty m:val="p"/>
          </m:rPr>
          <w:rPr>
            <w:rFonts w:ascii="Cambria Math" w:hAnsi="Cambria Math"/>
            <w:sz w:val="22"/>
          </w:rPr>
          <m:t xml:space="preserve"> </m:t>
        </m:r>
        <m:r>
          <w:rPr>
            <w:rFonts w:ascii="Cambria Math" w:hAnsi="Cambria Math"/>
            <w:sz w:val="22"/>
          </w:rPr>
          <m:t>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P</m:t>
            </m:r>
          </m:e>
          <m:sub>
            <m:r>
              <w:rPr>
                <w:rFonts w:ascii="Cambria Math" w:hAnsi="Cambria Math"/>
                <w:sz w:val="22"/>
              </w:rPr>
              <m:t>tx</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t</m:t>
            </m:r>
          </m:e>
          <m:sub>
            <m:r>
              <w:rPr>
                <w:rFonts w:ascii="Cambria Math" w:hAnsi="Cambria Math"/>
                <w:sz w:val="22"/>
              </w:rPr>
              <m:t>tx</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P</m:t>
            </m:r>
          </m:e>
          <m:sub>
            <m:r>
              <w:rPr>
                <w:rFonts w:ascii="Cambria Math" w:hAnsi="Cambria Math"/>
                <w:sz w:val="22"/>
              </w:rPr>
              <m:t>sleep</m:t>
            </m:r>
          </m:sub>
        </m:sSub>
        <m:r>
          <m:rPr>
            <m:sty m:val="p"/>
          </m:rPr>
          <w:rPr>
            <w:rFonts w:ascii="Cambria Math" w:hAnsi="Cambria Math"/>
            <w:sz w:val="22"/>
          </w:rPr>
          <m:t xml:space="preserve"> (</m:t>
        </m:r>
        <m:r>
          <w:rPr>
            <w:rFonts w:ascii="Cambria Math" w:hAnsi="Cambria Math"/>
            <w:sz w:val="22"/>
          </w:rPr>
          <m:t>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t</m:t>
            </m:r>
          </m:e>
          <m:sub>
            <m:r>
              <w:rPr>
                <w:rFonts w:ascii="Cambria Math" w:hAnsi="Cambria Math"/>
                <w:sz w:val="22"/>
              </w:rPr>
              <m:t>tx</m:t>
            </m:r>
          </m:sub>
        </m:sSub>
        <m:r>
          <m:rPr>
            <m:sty m:val="p"/>
          </m:rPr>
          <w:rPr>
            <w:rFonts w:ascii="Cambria Math" w:hAnsi="Cambria Math"/>
            <w:sz w:val="22"/>
          </w:rPr>
          <m:t>)</m:t>
        </m:r>
      </m:oMath>
      <w:r>
        <w:rPr>
          <w:sz w:val="24"/>
          <w:szCs w:val="24"/>
        </w:rPr>
        <w:t xml:space="preserve"> </w:t>
      </w:r>
      <w:r w:rsidR="004B72C8">
        <w:rPr>
          <w:sz w:val="24"/>
          <w:szCs w:val="24"/>
        </w:rPr>
        <w:t>(1)</w:t>
      </w:r>
    </w:p>
    <w:p w14:paraId="184B4B6C" w14:textId="77777777" w:rsidR="004B72C8" w:rsidRDefault="004B72C8" w:rsidP="004B72C8">
      <w:pPr>
        <w:pStyle w:val="MDPI31text"/>
        <w:ind w:firstLine="420"/>
        <w:rPr>
          <w:sz w:val="24"/>
          <w:szCs w:val="24"/>
        </w:rPr>
      </w:pPr>
      <w:r>
        <w:rPr>
          <w:sz w:val="24"/>
          <w:szCs w:val="24"/>
        </w:rPr>
        <w:tab/>
      </w:r>
      <w:r>
        <w:rPr>
          <w:sz w:val="24"/>
          <w:szCs w:val="24"/>
        </w:rPr>
        <w:tab/>
      </w:r>
      <w:r>
        <w:rPr>
          <w:sz w:val="24"/>
          <w:szCs w:val="24"/>
        </w:rPr>
        <w:tab/>
      </w:r>
    </w:p>
    <w:p w14:paraId="1B9929A8" w14:textId="77777777" w:rsidR="00C52E0B" w:rsidRDefault="004B72C8" w:rsidP="004B72C8">
      <w:pPr>
        <w:pStyle w:val="MDPI31text"/>
        <w:ind w:left="1680" w:firstLine="420"/>
        <w:rPr>
          <w:sz w:val="28"/>
          <w:szCs w:val="28"/>
        </w:rPr>
      </w:pPr>
      <w:r>
        <w:rPr>
          <w:sz w:val="24"/>
          <w:szCs w:val="24"/>
        </w:rPr>
        <w:t xml:space="preserve">T = </w:t>
      </w:r>
      <m:oMath>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tx</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tx</m:t>
                </m:r>
              </m:sub>
            </m:sSub>
            <m:r>
              <m:rPr>
                <m:sty m:val="p"/>
              </m:rP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sleep</m:t>
                </m:r>
              </m:sub>
            </m:sSub>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tx</m:t>
                </m:r>
              </m:sub>
            </m:sSub>
          </m:num>
          <m:den>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in</m:t>
                </m:r>
              </m:sub>
            </m:sSub>
            <m:r>
              <w:rPr>
                <w:rFonts w:ascii="Cambria Math" w:hAnsi="Cambria Math"/>
                <w:sz w:val="28"/>
                <w:szCs w:val="28"/>
              </w:rPr>
              <m:t xml:space="preserve">- </m:t>
            </m:r>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sleep</m:t>
                </m:r>
              </m:sub>
            </m:sSub>
          </m:den>
        </m:f>
      </m:oMath>
      <w:r>
        <w:rPr>
          <w:sz w:val="28"/>
          <w:szCs w:val="28"/>
        </w:rPr>
        <w:tab/>
      </w:r>
      <w:r>
        <w:rPr>
          <w:sz w:val="28"/>
          <w:szCs w:val="28"/>
        </w:rPr>
        <w:tab/>
      </w:r>
      <w:r>
        <w:rPr>
          <w:sz w:val="28"/>
          <w:szCs w:val="28"/>
        </w:rPr>
        <w:tab/>
        <w:t>(2)</w:t>
      </w:r>
    </w:p>
    <w:p w14:paraId="5DDFC714" w14:textId="77777777" w:rsidR="004B72C8" w:rsidRDefault="004B72C8" w:rsidP="004B72C8">
      <w:pPr>
        <w:pStyle w:val="MDPI31text"/>
        <w:ind w:left="1680" w:firstLine="420"/>
        <w:rPr>
          <w:sz w:val="28"/>
          <w:szCs w:val="28"/>
        </w:rPr>
      </w:pPr>
    </w:p>
    <w:p w14:paraId="6CE53B2E" w14:textId="77777777" w:rsidR="004B72C8" w:rsidRPr="004B72C8" w:rsidRDefault="004B72C8" w:rsidP="004B72C8">
      <w:pPr>
        <w:pStyle w:val="MDPI31text"/>
        <w:ind w:left="2100" w:firstLine="0"/>
        <w:rPr>
          <w:sz w:val="28"/>
          <w:szCs w:val="28"/>
        </w:rPr>
      </w:pPr>
      <w:r w:rsidRPr="00F93ADA">
        <w:rPr>
          <w:sz w:val="22"/>
        </w:rPr>
        <w:t>Duty cycle</w:t>
      </w:r>
      <w:r>
        <w:rPr>
          <w:sz w:val="24"/>
          <w:szCs w:val="24"/>
        </w:rPr>
        <w:t xml:space="preserve"> = </w:t>
      </w:r>
      <m:oMath>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tx</m:t>
                </m:r>
              </m:sub>
            </m:sSub>
          </m:num>
          <m:den>
            <m:r>
              <w:rPr>
                <w:rFonts w:ascii="Cambria Math" w:hAnsi="Cambria Math"/>
                <w:sz w:val="28"/>
                <w:szCs w:val="28"/>
              </w:rPr>
              <m:t>T</m:t>
            </m:r>
          </m:den>
        </m:f>
      </m:oMath>
      <w:r>
        <w:rPr>
          <w:sz w:val="28"/>
          <w:szCs w:val="28"/>
        </w:rPr>
        <w:tab/>
      </w:r>
      <w:r>
        <w:rPr>
          <w:sz w:val="28"/>
          <w:szCs w:val="28"/>
        </w:rPr>
        <w:tab/>
      </w:r>
      <w:r>
        <w:rPr>
          <w:sz w:val="28"/>
          <w:szCs w:val="28"/>
        </w:rPr>
        <w:tab/>
      </w:r>
      <w:r>
        <w:rPr>
          <w:sz w:val="28"/>
          <w:szCs w:val="28"/>
        </w:rPr>
        <w:tab/>
      </w:r>
      <w:proofErr w:type="gramStart"/>
      <w:r w:rsidR="007D793E">
        <w:rPr>
          <w:sz w:val="28"/>
          <w:szCs w:val="28"/>
        </w:rPr>
        <w:t xml:space="preserve">   </w:t>
      </w:r>
      <w:r>
        <w:rPr>
          <w:sz w:val="28"/>
          <w:szCs w:val="28"/>
        </w:rPr>
        <w:t>(</w:t>
      </w:r>
      <w:proofErr w:type="gramEnd"/>
      <w:r>
        <w:rPr>
          <w:sz w:val="28"/>
          <w:szCs w:val="28"/>
        </w:rPr>
        <w:t>3)</w:t>
      </w:r>
    </w:p>
    <w:p w14:paraId="311C49A6" w14:textId="77777777" w:rsidR="00814477" w:rsidRDefault="00C52E0B" w:rsidP="00C52E0B">
      <w:pPr>
        <w:pStyle w:val="MDPI31text"/>
        <w:ind w:firstLine="420"/>
      </w:pPr>
      <w:commentRangeStart w:id="152"/>
      <w:r>
        <w:t>Where E is the energy and T is the total time which is the sum of transmissio</w:t>
      </w:r>
      <w:r w:rsidR="007813ED">
        <w:t xml:space="preserve">n and sleep times. </w:t>
      </w:r>
      <w:r>
        <w:t xml:space="preserve">The efficiency of the DC-DC converter at these temperatures is taken from the characterization of the converters in the previous section and it is used to determine the net power that is delivered to the load. </w:t>
      </w:r>
      <w:commentRangeEnd w:id="152"/>
      <w:r w:rsidR="00802362">
        <w:rPr>
          <w:rStyle w:val="Rimandocommento"/>
          <w:rFonts w:ascii="Times New Roman" w:hAnsi="Times New Roman"/>
          <w:snapToGrid/>
          <w:lang w:bidi="ar-SA"/>
        </w:rPr>
        <w:commentReference w:id="152"/>
      </w:r>
      <w:r>
        <w:t>From these results, it is expected to s</w:t>
      </w:r>
      <w:r w:rsidR="007813ED">
        <w:t>tream temperature data every 468ms (1.55</w:t>
      </w:r>
      <w:r>
        <w:t>% duty-cycle) with</w:t>
      </w:r>
      <w:r w:rsidR="007813ED">
        <w:t xml:space="preserve"> a ∆T as low as 10°C employing</w:t>
      </w:r>
      <w:r>
        <w:t xml:space="preserve"> TEG 1 as supply of CC1310 MCU through the LTC3801 converter.</w:t>
      </w:r>
      <w:r w:rsidR="007813ED">
        <w:t xml:space="preserve"> One interesting result from this summary was understa</w:t>
      </w:r>
      <w:r w:rsidR="003E1BEE">
        <w:t>nding that TEG 2 and TEG 3 are</w:t>
      </w:r>
      <w:r w:rsidR="007813ED">
        <w:t xml:space="preserve"> not </w:t>
      </w:r>
      <w:del w:id="153" w:author="Maurizio Rossi" w:date="2017-07-27T17:22:00Z">
        <w:r w:rsidR="007813ED" w:rsidDel="00802362">
          <w:delText xml:space="preserve">be </w:delText>
        </w:r>
      </w:del>
      <w:r w:rsidR="007813ED">
        <w:t xml:space="preserve">able to support the application at a </w:t>
      </w:r>
      <w:del w:id="154" w:author="Maurizio Rossi" w:date="2017-07-27T17:22:00Z">
        <w:r w:rsidR="007813ED" w:rsidDel="00802362">
          <w:delText xml:space="preserve">temperature below a </w:delText>
        </w:r>
      </w:del>
      <w:r w:rsidR="007813ED">
        <w:t xml:space="preserve">temperature gradient </w:t>
      </w:r>
      <w:del w:id="155" w:author="Maurizio Rossi" w:date="2017-07-27T17:22:00Z">
        <w:r w:rsidR="007813ED" w:rsidDel="00802362">
          <w:delText>of</w:delText>
        </w:r>
      </w:del>
      <w:ins w:id="156" w:author="Maurizio Rossi" w:date="2017-07-27T17:22:00Z">
        <w:r w:rsidR="00802362">
          <w:t>below</w:t>
        </w:r>
      </w:ins>
      <w:r w:rsidR="007813ED">
        <w:t xml:space="preserve"> 14°C. </w:t>
      </w:r>
    </w:p>
    <w:p w14:paraId="25423B8D" w14:textId="77777777" w:rsidR="003F2991" w:rsidRDefault="003F2991" w:rsidP="00673814">
      <w:pPr>
        <w:pStyle w:val="MDPI31text"/>
        <w:ind w:firstLine="420"/>
        <w:rPr>
          <w:b/>
        </w:rPr>
      </w:pPr>
    </w:p>
    <w:p w14:paraId="78F34651" w14:textId="77777777" w:rsidR="00120972" w:rsidRDefault="00120972" w:rsidP="00120972">
      <w:pPr>
        <w:pStyle w:val="MDPI31text"/>
        <w:ind w:left="1680" w:firstLine="420"/>
        <w:rPr>
          <w:b/>
        </w:rPr>
      </w:pPr>
      <w:r>
        <w:rPr>
          <w:noProof/>
        </w:rPr>
        <w:lastRenderedPageBreak/>
        <w:drawing>
          <wp:inline distT="0" distB="0" distL="0" distR="0" wp14:anchorId="5D024913" wp14:editId="3BBA5304">
            <wp:extent cx="2449352" cy="1836000"/>
            <wp:effectExtent l="0" t="0" r="8255" b="0"/>
            <wp:docPr id="16" name="Picture 16" descr="C:\Users\The Brook\AppData\Local\Microsoft\Windows\INetCache\Content.Word\cc1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Brook\AppData\Local\Microsoft\Windows\INetCache\Content.Word\cc1310.bmp"/>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45000"/>
                              </a14:imgEffect>
                              <a14:imgEffect>
                                <a14:brightnessContrast bright="9000" contrast="-29000"/>
                              </a14:imgEffect>
                            </a14:imgLayer>
                          </a14:imgProps>
                        </a:ext>
                        <a:ext uri="{28A0092B-C50C-407E-A947-70E740481C1C}">
                          <a14:useLocalDpi xmlns:a14="http://schemas.microsoft.com/office/drawing/2010/main" val="0"/>
                        </a:ext>
                      </a:extLst>
                    </a:blip>
                    <a:srcRect/>
                    <a:stretch>
                      <a:fillRect/>
                    </a:stretch>
                  </pic:blipFill>
                  <pic:spPr bwMode="auto">
                    <a:xfrm>
                      <a:off x="0" y="0"/>
                      <a:ext cx="2449352" cy="1836000"/>
                    </a:xfrm>
                    <a:prstGeom prst="rect">
                      <a:avLst/>
                    </a:prstGeom>
                    <a:noFill/>
                    <a:ln>
                      <a:noFill/>
                    </a:ln>
                    <a:effectLst>
                      <a:reflection stA="45000" endPos="0" dist="50800" dir="5400000" sy="-100000" algn="bl" rotWithShape="0"/>
                    </a:effectLst>
                  </pic:spPr>
                </pic:pic>
              </a:graphicData>
            </a:graphic>
          </wp:inline>
        </w:drawing>
      </w:r>
    </w:p>
    <w:p w14:paraId="27DD972D" w14:textId="77777777" w:rsidR="00120972" w:rsidRPr="00120972" w:rsidRDefault="00120972" w:rsidP="00120972">
      <w:pPr>
        <w:pStyle w:val="MDPI51figurecaption"/>
      </w:pPr>
      <w:r>
        <w:rPr>
          <w:b/>
        </w:rPr>
        <w:t xml:space="preserve">Figure 8. </w:t>
      </w:r>
      <w:commentRangeStart w:id="157"/>
      <w:r w:rsidRPr="00120972">
        <w:t>Transmitter power consumption under different packet sizes and transmission power</w:t>
      </w:r>
      <w:commentRangeEnd w:id="157"/>
      <w:r w:rsidR="00872872">
        <w:rPr>
          <w:rStyle w:val="Rimandocommento"/>
          <w:rFonts w:ascii="Times New Roman" w:hAnsi="Times New Roman"/>
          <w:lang w:bidi="ar-SA"/>
        </w:rPr>
        <w:commentReference w:id="157"/>
      </w:r>
    </w:p>
    <w:p w14:paraId="7AFD55A9" w14:textId="77777777" w:rsidR="00120972" w:rsidRDefault="00120972" w:rsidP="00673814">
      <w:pPr>
        <w:pStyle w:val="MDPI31text"/>
        <w:ind w:firstLine="420"/>
        <w:rPr>
          <w:b/>
        </w:rPr>
      </w:pPr>
    </w:p>
    <w:p w14:paraId="63CC3D10" w14:textId="77777777" w:rsidR="00984019" w:rsidRDefault="00A23893" w:rsidP="00B247A1">
      <w:pPr>
        <w:pStyle w:val="MDPI31text"/>
        <w:ind w:firstLine="0"/>
      </w:pPr>
      <w:r>
        <w:t>F</w:t>
      </w:r>
      <w:r w:rsidR="00B247A1">
        <w:t xml:space="preserve">igure 8 </w:t>
      </w:r>
      <w:r>
        <w:t xml:space="preserve">depicts the current consumption of the system along with the voltage at the supercapacitor. The system was powered from TEG 1 with a temperature gradient of </w:t>
      </w:r>
      <w:r w:rsidRPr="0023121F">
        <w:t>20°C</w:t>
      </w:r>
      <w:r>
        <w:t xml:space="preserve">. </w:t>
      </w:r>
      <w:r w:rsidR="00984019">
        <w:t xml:space="preserve">The system was sending packets of 32 bytes every second at 14dbm. The test was done to measure the performance of the final system and assert the results obtained so far. The voltage of the </w:t>
      </w:r>
      <w:proofErr w:type="spellStart"/>
      <w:r w:rsidR="00984019">
        <w:t>supercap</w:t>
      </w:r>
      <w:proofErr w:type="spellEnd"/>
      <w:r w:rsidR="00984019">
        <w:t xml:space="preserve"> was 0V and the load was connected from the beginning of the test. T</w:t>
      </w:r>
      <w:r>
        <w:t>he system started operation after the v</w:t>
      </w:r>
      <w:r w:rsidR="00984019">
        <w:t>oltage from the DC-DC converter rose above</w:t>
      </w:r>
      <w:r>
        <w:t xml:space="preserve"> 2.</w:t>
      </w:r>
      <w:del w:id="158" w:author="Maurizio Rossi" w:date="2017-07-27T17:23:00Z">
        <w:r w:rsidDel="00802362">
          <w:delText>2v</w:delText>
        </w:r>
        <w:r w:rsidR="00984019" w:rsidDel="00802362">
          <w:delText xml:space="preserve"> </w:delText>
        </w:r>
      </w:del>
      <w:ins w:id="159" w:author="Maurizio Rossi" w:date="2017-07-27T17:23:00Z">
        <w:r w:rsidR="00802362">
          <w:t>2</w:t>
        </w:r>
        <w:r w:rsidR="00802362">
          <w:t>V</w:t>
        </w:r>
        <w:r w:rsidR="00802362">
          <w:t xml:space="preserve"> </w:t>
        </w:r>
      </w:ins>
      <w:r w:rsidR="00984019">
        <w:t xml:space="preserve">and this took </w:t>
      </w:r>
      <w:commentRangeStart w:id="160"/>
      <w:r w:rsidR="00984019">
        <w:t>a duration of 16 minutes</w:t>
      </w:r>
      <w:commentRangeEnd w:id="160"/>
      <w:r w:rsidR="00802362">
        <w:rPr>
          <w:rStyle w:val="Rimandocommento"/>
          <w:rFonts w:ascii="Times New Roman" w:hAnsi="Times New Roman"/>
          <w:snapToGrid/>
          <w:lang w:bidi="ar-SA"/>
        </w:rPr>
        <w:commentReference w:id="160"/>
      </w:r>
      <w:r w:rsidR="00984019">
        <w:t xml:space="preserve">. The charging of the </w:t>
      </w:r>
      <w:proofErr w:type="spellStart"/>
      <w:r w:rsidR="00984019">
        <w:t>supercap</w:t>
      </w:r>
      <w:proofErr w:type="spellEnd"/>
      <w:r w:rsidR="00984019">
        <w:t xml:space="preserve"> reached 3.1V in 45 minutes and the system continued to function for hours.</w:t>
      </w:r>
      <w:r w:rsidR="005722EA">
        <w:t xml:space="preserve"> Even after removing the TEG the energy stored in the supercapacitor kept the system functional for 53 </w:t>
      </w:r>
      <w:commentRangeStart w:id="161"/>
      <w:r w:rsidR="005722EA">
        <w:t>minutes</w:t>
      </w:r>
      <w:commentRangeEnd w:id="161"/>
      <w:r w:rsidR="00872872">
        <w:rPr>
          <w:rStyle w:val="Rimandocommento"/>
          <w:rFonts w:ascii="Times New Roman" w:hAnsi="Times New Roman"/>
          <w:snapToGrid/>
          <w:lang w:bidi="ar-SA"/>
        </w:rPr>
        <w:commentReference w:id="161"/>
      </w:r>
      <w:r w:rsidR="005722EA">
        <w:t>.</w:t>
      </w:r>
    </w:p>
    <w:p w14:paraId="2D4F74A4" w14:textId="77777777" w:rsidR="00984019" w:rsidRPr="00B247A1" w:rsidRDefault="00984019" w:rsidP="00B247A1">
      <w:pPr>
        <w:pStyle w:val="MDPI31text"/>
        <w:ind w:firstLine="0"/>
      </w:pPr>
    </w:p>
    <w:p w14:paraId="5C3A8BA5" w14:textId="77777777" w:rsidR="00766E04" w:rsidRDefault="00766E04" w:rsidP="00673814">
      <w:pPr>
        <w:pStyle w:val="MDPI31text"/>
        <w:ind w:firstLine="420"/>
      </w:pPr>
      <w:r>
        <w:rPr>
          <w:b/>
        </w:rPr>
        <w:t xml:space="preserve">Table </w:t>
      </w:r>
      <w:del w:id="162" w:author="Maurizio Rossi" w:date="2017-07-27T17:20:00Z">
        <w:r w:rsidR="003F2991" w:rsidDel="00802362">
          <w:delText>4</w:delText>
        </w:r>
      </w:del>
      <w:ins w:id="163" w:author="Maurizio Rossi" w:date="2017-07-27T17:20:00Z">
        <w:r w:rsidR="00802362">
          <w:t>5</w:t>
        </w:r>
      </w:ins>
      <w:r w:rsidR="003F2991">
        <w:t xml:space="preserve">. </w:t>
      </w:r>
      <w:r w:rsidRPr="00766E04">
        <w:t>E</w:t>
      </w:r>
      <w:r w:rsidR="003F2991">
        <w:t xml:space="preserve">stimation of </w:t>
      </w:r>
      <w:r>
        <w:t>Max duty cycle based on input power</w:t>
      </w:r>
    </w:p>
    <w:tbl>
      <w:tblPr>
        <w:tblpPr w:leftFromText="180" w:rightFromText="180" w:vertAnchor="text" w:horzAnchor="margin" w:tblpXSpec="center" w:tblpY="378"/>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720"/>
        <w:gridCol w:w="633"/>
        <w:gridCol w:w="720"/>
        <w:gridCol w:w="609"/>
        <w:gridCol w:w="851"/>
        <w:gridCol w:w="709"/>
      </w:tblGrid>
      <w:tr w:rsidR="00673814" w:rsidRPr="00766E04" w14:paraId="462A8B14" w14:textId="77777777" w:rsidTr="003F2991">
        <w:trPr>
          <w:cantSplit/>
          <w:trHeight w:val="240"/>
          <w:tblHeader/>
        </w:trPr>
        <w:tc>
          <w:tcPr>
            <w:tcW w:w="717" w:type="dxa"/>
            <w:vMerge w:val="restart"/>
            <w:vAlign w:val="center"/>
          </w:tcPr>
          <w:p w14:paraId="4D0C3180" w14:textId="77777777" w:rsidR="00673814" w:rsidRPr="00766E04" w:rsidRDefault="00673814" w:rsidP="003F2991">
            <w:pPr>
              <w:spacing w:line="240" w:lineRule="auto"/>
              <w:jc w:val="center"/>
              <w:rPr>
                <w:rFonts w:eastAsia="SimSun"/>
                <w:b/>
                <w:bCs/>
                <w:color w:val="auto"/>
                <w:sz w:val="20"/>
                <w:lang w:eastAsia="en-US"/>
              </w:rPr>
            </w:pPr>
            <w:r w:rsidRPr="00766E04">
              <w:rPr>
                <w:rFonts w:eastAsia="SimSun"/>
                <w:b/>
                <w:bCs/>
                <w:color w:val="auto"/>
                <w:sz w:val="20"/>
                <w:lang w:eastAsia="en-US"/>
              </w:rPr>
              <w:t>Label</w:t>
            </w:r>
          </w:p>
        </w:tc>
        <w:tc>
          <w:tcPr>
            <w:tcW w:w="4242" w:type="dxa"/>
            <w:gridSpan w:val="6"/>
            <w:vAlign w:val="center"/>
          </w:tcPr>
          <w:p w14:paraId="67D3DF4D" w14:textId="77777777" w:rsidR="00673814" w:rsidRPr="00766E04" w:rsidRDefault="00673814" w:rsidP="003F2991">
            <w:pPr>
              <w:spacing w:line="240" w:lineRule="auto"/>
              <w:jc w:val="center"/>
              <w:rPr>
                <w:rFonts w:eastAsia="SimSun"/>
                <w:b/>
                <w:bCs/>
                <w:color w:val="auto"/>
                <w:sz w:val="20"/>
                <w:lang w:eastAsia="en-US"/>
              </w:rPr>
            </w:pPr>
            <w:r w:rsidRPr="00766E04">
              <w:rPr>
                <w:rFonts w:eastAsia="SimSun"/>
                <w:b/>
                <w:bCs/>
                <w:color w:val="auto"/>
                <w:sz w:val="20"/>
                <w:lang w:eastAsia="en-US"/>
              </w:rPr>
              <w:t>Experimental Result</w:t>
            </w:r>
          </w:p>
        </w:tc>
      </w:tr>
      <w:tr w:rsidR="00673814" w:rsidRPr="00766E04" w14:paraId="08D4624A" w14:textId="77777777" w:rsidTr="003F2991">
        <w:trPr>
          <w:cantSplit/>
          <w:trHeight w:val="292"/>
          <w:tblHeader/>
        </w:trPr>
        <w:tc>
          <w:tcPr>
            <w:tcW w:w="717" w:type="dxa"/>
            <w:vMerge/>
          </w:tcPr>
          <w:p w14:paraId="69264CA3" w14:textId="77777777" w:rsidR="00673814" w:rsidRPr="00766E04" w:rsidRDefault="00673814" w:rsidP="003F2991">
            <w:pPr>
              <w:spacing w:line="240" w:lineRule="auto"/>
              <w:jc w:val="center"/>
              <w:rPr>
                <w:rFonts w:eastAsia="SimSun"/>
                <w:color w:val="auto"/>
                <w:sz w:val="20"/>
                <w:lang w:eastAsia="en-US"/>
              </w:rPr>
            </w:pPr>
          </w:p>
        </w:tc>
        <w:tc>
          <w:tcPr>
            <w:tcW w:w="1353" w:type="dxa"/>
            <w:gridSpan w:val="2"/>
            <w:vAlign w:val="center"/>
          </w:tcPr>
          <w:p w14:paraId="7D570944" w14:textId="77777777" w:rsidR="00673814" w:rsidRPr="00766E04" w:rsidRDefault="00673814" w:rsidP="003F2991">
            <w:pPr>
              <w:spacing w:line="240" w:lineRule="auto"/>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ΔT=10</m:t>
                </m:r>
              </m:oMath>
            </m:oMathPara>
          </w:p>
        </w:tc>
        <w:tc>
          <w:tcPr>
            <w:tcW w:w="1329" w:type="dxa"/>
            <w:gridSpan w:val="2"/>
            <w:vAlign w:val="center"/>
          </w:tcPr>
          <w:p w14:paraId="0F0B5FCE" w14:textId="77777777" w:rsidR="00673814" w:rsidRPr="00766E04" w:rsidRDefault="00673814" w:rsidP="003F2991">
            <w:pPr>
              <w:spacing w:line="240" w:lineRule="auto"/>
              <w:jc w:val="center"/>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ΔT=20</m:t>
                </m:r>
              </m:oMath>
            </m:oMathPara>
          </w:p>
        </w:tc>
        <w:tc>
          <w:tcPr>
            <w:tcW w:w="1560" w:type="dxa"/>
            <w:gridSpan w:val="2"/>
            <w:vAlign w:val="center"/>
          </w:tcPr>
          <w:p w14:paraId="42671D1B" w14:textId="77777777" w:rsidR="00673814" w:rsidRPr="00766E04" w:rsidRDefault="00673814" w:rsidP="003F2991">
            <w:pPr>
              <w:spacing w:line="240" w:lineRule="auto"/>
              <w:jc w:val="center"/>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ΔT=30</m:t>
                </m:r>
              </m:oMath>
            </m:oMathPara>
          </w:p>
        </w:tc>
      </w:tr>
      <w:tr w:rsidR="00673814" w:rsidRPr="00766E04" w14:paraId="7C1819FE" w14:textId="77777777" w:rsidTr="003F2991">
        <w:trPr>
          <w:trHeight w:val="315"/>
        </w:trPr>
        <w:tc>
          <w:tcPr>
            <w:tcW w:w="717" w:type="dxa"/>
            <w:vMerge w:val="restart"/>
            <w:vAlign w:val="center"/>
          </w:tcPr>
          <w:p w14:paraId="56CB5D50"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TEG1</w:t>
            </w:r>
          </w:p>
        </w:tc>
        <w:tc>
          <w:tcPr>
            <w:tcW w:w="720" w:type="dxa"/>
          </w:tcPr>
          <w:p w14:paraId="52C7BB40" w14:textId="77777777" w:rsidR="00673814" w:rsidRPr="00766E04" w:rsidRDefault="00C31605"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53676363"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33" w:type="dxa"/>
          </w:tcPr>
          <w:p w14:paraId="405C9E56"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1.8</w:t>
            </w:r>
          </w:p>
        </w:tc>
        <w:tc>
          <w:tcPr>
            <w:tcW w:w="720" w:type="dxa"/>
          </w:tcPr>
          <w:p w14:paraId="3C332D1F" w14:textId="77777777" w:rsidR="00673814" w:rsidRPr="00766E04" w:rsidRDefault="00C31605"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1256DCF9"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Pr>
          <w:p w14:paraId="296806B6"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16.4</w:t>
            </w:r>
          </w:p>
        </w:tc>
        <w:tc>
          <w:tcPr>
            <w:tcW w:w="851" w:type="dxa"/>
          </w:tcPr>
          <w:p w14:paraId="16D64E2F" w14:textId="77777777" w:rsidR="00673814" w:rsidRPr="00766E04" w:rsidRDefault="00C31605"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3682214A"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vAlign w:val="center"/>
          </w:tcPr>
          <w:p w14:paraId="3943E0E9"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44.5</w:t>
            </w:r>
          </w:p>
        </w:tc>
      </w:tr>
      <w:tr w:rsidR="00673814" w:rsidRPr="00766E04" w14:paraId="3BBBD9C3" w14:textId="77777777" w:rsidTr="003F2991">
        <w:trPr>
          <w:trHeight w:val="315"/>
        </w:trPr>
        <w:tc>
          <w:tcPr>
            <w:tcW w:w="717" w:type="dxa"/>
            <w:vMerge/>
            <w:vAlign w:val="center"/>
          </w:tcPr>
          <w:p w14:paraId="43AA0CD3" w14:textId="77777777" w:rsidR="00673814" w:rsidRPr="00766E04" w:rsidRDefault="00673814" w:rsidP="003F2991">
            <w:pPr>
              <w:spacing w:line="240" w:lineRule="auto"/>
              <w:jc w:val="center"/>
              <w:rPr>
                <w:rFonts w:eastAsia="SimSun"/>
                <w:color w:val="auto"/>
                <w:sz w:val="20"/>
                <w:lang w:eastAsia="en-US"/>
              </w:rPr>
            </w:pPr>
          </w:p>
        </w:tc>
        <w:tc>
          <w:tcPr>
            <w:tcW w:w="720" w:type="dxa"/>
          </w:tcPr>
          <w:p w14:paraId="6DBAD5B0"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Pr>
          <w:p w14:paraId="33A4B561"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1.55</w:t>
            </w:r>
          </w:p>
        </w:tc>
        <w:tc>
          <w:tcPr>
            <w:tcW w:w="720" w:type="dxa"/>
          </w:tcPr>
          <w:p w14:paraId="50CF0834"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Pr>
          <w:p w14:paraId="317A950C"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18.9</w:t>
            </w:r>
          </w:p>
        </w:tc>
        <w:tc>
          <w:tcPr>
            <w:tcW w:w="851" w:type="dxa"/>
          </w:tcPr>
          <w:p w14:paraId="46B4C540"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vAlign w:val="center"/>
          </w:tcPr>
          <w:p w14:paraId="20000490"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 xml:space="preserve">  77</w:t>
            </w:r>
          </w:p>
        </w:tc>
      </w:tr>
      <w:tr w:rsidR="00673814" w:rsidRPr="00766E04" w14:paraId="7D776473" w14:textId="77777777" w:rsidTr="003F2991">
        <w:trPr>
          <w:trHeight w:val="315"/>
        </w:trPr>
        <w:tc>
          <w:tcPr>
            <w:tcW w:w="717" w:type="dxa"/>
            <w:vMerge w:val="restart"/>
            <w:vAlign w:val="center"/>
          </w:tcPr>
          <w:p w14:paraId="309DD253"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TEG2</w:t>
            </w:r>
          </w:p>
        </w:tc>
        <w:tc>
          <w:tcPr>
            <w:tcW w:w="720" w:type="dxa"/>
            <w:tcBorders>
              <w:top w:val="single" w:sz="2" w:space="0" w:color="auto"/>
              <w:left w:val="single" w:sz="2" w:space="0" w:color="auto"/>
              <w:bottom w:val="single" w:sz="2" w:space="0" w:color="auto"/>
              <w:right w:val="single" w:sz="2" w:space="0" w:color="auto"/>
            </w:tcBorders>
          </w:tcPr>
          <w:p w14:paraId="319A94BE" w14:textId="77777777" w:rsidR="00673814" w:rsidRPr="00766E04" w:rsidRDefault="00C31605"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124907A8"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33" w:type="dxa"/>
            <w:tcBorders>
              <w:top w:val="single" w:sz="2" w:space="0" w:color="auto"/>
              <w:left w:val="single" w:sz="2" w:space="0" w:color="auto"/>
              <w:bottom w:val="single" w:sz="2" w:space="0" w:color="auto"/>
              <w:right w:val="single" w:sz="2" w:space="0" w:color="auto"/>
            </w:tcBorders>
          </w:tcPr>
          <w:p w14:paraId="16B76837"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0.18</w:t>
            </w:r>
          </w:p>
        </w:tc>
        <w:tc>
          <w:tcPr>
            <w:tcW w:w="720" w:type="dxa"/>
            <w:tcBorders>
              <w:top w:val="single" w:sz="2" w:space="0" w:color="auto"/>
              <w:left w:val="single" w:sz="2" w:space="0" w:color="auto"/>
              <w:bottom w:val="single" w:sz="2" w:space="0" w:color="auto"/>
              <w:right w:val="single" w:sz="2" w:space="0" w:color="auto"/>
            </w:tcBorders>
          </w:tcPr>
          <w:p w14:paraId="1525B197" w14:textId="77777777" w:rsidR="00673814" w:rsidRPr="00766E04" w:rsidRDefault="00C31605"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621ABCC1"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Borders>
              <w:top w:val="single" w:sz="2" w:space="0" w:color="auto"/>
              <w:left w:val="single" w:sz="2" w:space="0" w:color="auto"/>
              <w:bottom w:val="single" w:sz="2" w:space="0" w:color="auto"/>
              <w:right w:val="single" w:sz="2" w:space="0" w:color="auto"/>
            </w:tcBorders>
          </w:tcPr>
          <w:p w14:paraId="36C81C38"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0.87</w:t>
            </w:r>
          </w:p>
        </w:tc>
        <w:tc>
          <w:tcPr>
            <w:tcW w:w="851" w:type="dxa"/>
            <w:tcBorders>
              <w:top w:val="single" w:sz="2" w:space="0" w:color="auto"/>
              <w:left w:val="single" w:sz="2" w:space="0" w:color="auto"/>
              <w:bottom w:val="single" w:sz="2" w:space="0" w:color="auto"/>
              <w:right w:val="single" w:sz="2" w:space="0" w:color="auto"/>
            </w:tcBorders>
          </w:tcPr>
          <w:p w14:paraId="35EF5D99" w14:textId="77777777" w:rsidR="00673814" w:rsidRPr="00766E04" w:rsidRDefault="00C31605"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3AE67479"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tcBorders>
              <w:top w:val="single" w:sz="2" w:space="0" w:color="auto"/>
              <w:left w:val="single" w:sz="2" w:space="0" w:color="auto"/>
              <w:bottom w:val="single" w:sz="2" w:space="0" w:color="auto"/>
              <w:right w:val="single" w:sz="2" w:space="0" w:color="auto"/>
            </w:tcBorders>
            <w:vAlign w:val="center"/>
          </w:tcPr>
          <w:p w14:paraId="360F2125"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2.0</w:t>
            </w:r>
          </w:p>
        </w:tc>
      </w:tr>
      <w:tr w:rsidR="00673814" w:rsidRPr="00766E04" w14:paraId="31B1FBDE" w14:textId="77777777" w:rsidTr="003F2991">
        <w:trPr>
          <w:trHeight w:val="315"/>
        </w:trPr>
        <w:tc>
          <w:tcPr>
            <w:tcW w:w="717" w:type="dxa"/>
            <w:vMerge/>
            <w:vAlign w:val="center"/>
          </w:tcPr>
          <w:p w14:paraId="68559213" w14:textId="77777777" w:rsidR="00673814" w:rsidRPr="00766E04" w:rsidRDefault="00673814" w:rsidP="003F2991">
            <w:pPr>
              <w:spacing w:line="240" w:lineRule="auto"/>
              <w:jc w:val="center"/>
              <w:rPr>
                <w:rFonts w:eastAsia="SimSun"/>
                <w:color w:val="auto"/>
                <w:sz w:val="20"/>
                <w:lang w:eastAsia="en-US"/>
              </w:rPr>
            </w:pPr>
          </w:p>
        </w:tc>
        <w:tc>
          <w:tcPr>
            <w:tcW w:w="720" w:type="dxa"/>
            <w:tcBorders>
              <w:top w:val="single" w:sz="2" w:space="0" w:color="auto"/>
              <w:left w:val="single" w:sz="2" w:space="0" w:color="auto"/>
              <w:bottom w:val="single" w:sz="2" w:space="0" w:color="auto"/>
              <w:right w:val="single" w:sz="2" w:space="0" w:color="auto"/>
            </w:tcBorders>
          </w:tcPr>
          <w:p w14:paraId="35D1DE4F"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Borders>
              <w:top w:val="single" w:sz="2" w:space="0" w:color="auto"/>
              <w:left w:val="single" w:sz="2" w:space="0" w:color="auto"/>
              <w:bottom w:val="single" w:sz="2" w:space="0" w:color="auto"/>
              <w:right w:val="single" w:sz="2" w:space="0" w:color="auto"/>
            </w:tcBorders>
          </w:tcPr>
          <w:p w14:paraId="4F4A5CC2" w14:textId="77777777" w:rsidR="00673814" w:rsidRPr="00766E04" w:rsidRDefault="00673814" w:rsidP="003F2991">
            <w:pPr>
              <w:spacing w:line="240" w:lineRule="auto"/>
              <w:rPr>
                <w:rFonts w:eastAsia="SimSun"/>
                <w:color w:val="auto"/>
                <w:sz w:val="20"/>
                <w:lang w:eastAsia="en-US"/>
              </w:rPr>
            </w:pPr>
            <w:r>
              <w:rPr>
                <w:rFonts w:eastAsia="SimSun"/>
                <w:color w:val="auto"/>
                <w:sz w:val="20"/>
                <w:lang w:eastAsia="en-US"/>
              </w:rPr>
              <w:t xml:space="preserve"> </w:t>
            </w:r>
            <w:r w:rsidRPr="00766E04">
              <w:rPr>
                <w:rFonts w:eastAsia="SimSun"/>
                <w:color w:val="auto"/>
                <w:sz w:val="20"/>
                <w:lang w:eastAsia="en-US"/>
              </w:rPr>
              <w:t>-</w:t>
            </w:r>
          </w:p>
        </w:tc>
        <w:tc>
          <w:tcPr>
            <w:tcW w:w="720" w:type="dxa"/>
            <w:tcBorders>
              <w:top w:val="single" w:sz="2" w:space="0" w:color="auto"/>
              <w:left w:val="single" w:sz="2" w:space="0" w:color="auto"/>
              <w:bottom w:val="single" w:sz="2" w:space="0" w:color="auto"/>
              <w:right w:val="single" w:sz="2" w:space="0" w:color="auto"/>
            </w:tcBorders>
          </w:tcPr>
          <w:p w14:paraId="72D55311"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Borders>
              <w:top w:val="single" w:sz="2" w:space="0" w:color="auto"/>
              <w:left w:val="single" w:sz="2" w:space="0" w:color="auto"/>
              <w:bottom w:val="single" w:sz="2" w:space="0" w:color="auto"/>
              <w:right w:val="single" w:sz="2" w:space="0" w:color="auto"/>
            </w:tcBorders>
          </w:tcPr>
          <w:p w14:paraId="7CE0B626"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0.62</w:t>
            </w:r>
          </w:p>
        </w:tc>
        <w:tc>
          <w:tcPr>
            <w:tcW w:w="851" w:type="dxa"/>
            <w:tcBorders>
              <w:top w:val="single" w:sz="2" w:space="0" w:color="auto"/>
              <w:left w:val="single" w:sz="2" w:space="0" w:color="auto"/>
              <w:bottom w:val="single" w:sz="2" w:space="0" w:color="auto"/>
              <w:right w:val="single" w:sz="2" w:space="0" w:color="auto"/>
            </w:tcBorders>
          </w:tcPr>
          <w:p w14:paraId="53B8BD20"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tcBorders>
              <w:top w:val="single" w:sz="2" w:space="0" w:color="auto"/>
              <w:left w:val="single" w:sz="2" w:space="0" w:color="auto"/>
              <w:bottom w:val="single" w:sz="2" w:space="0" w:color="auto"/>
              <w:right w:val="single" w:sz="2" w:space="0" w:color="auto"/>
            </w:tcBorders>
            <w:vAlign w:val="center"/>
          </w:tcPr>
          <w:p w14:paraId="713C4F10"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1.76</w:t>
            </w:r>
          </w:p>
        </w:tc>
      </w:tr>
      <w:tr w:rsidR="00673814" w:rsidRPr="00766E04" w14:paraId="6497189D" w14:textId="77777777" w:rsidTr="003F2991">
        <w:trPr>
          <w:trHeight w:val="315"/>
        </w:trPr>
        <w:tc>
          <w:tcPr>
            <w:tcW w:w="717" w:type="dxa"/>
            <w:vMerge w:val="restart"/>
            <w:vAlign w:val="center"/>
          </w:tcPr>
          <w:p w14:paraId="14185296"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TEG3</w:t>
            </w:r>
          </w:p>
        </w:tc>
        <w:tc>
          <w:tcPr>
            <w:tcW w:w="720" w:type="dxa"/>
            <w:tcBorders>
              <w:top w:val="single" w:sz="2" w:space="0" w:color="auto"/>
              <w:left w:val="single" w:sz="2" w:space="0" w:color="auto"/>
              <w:bottom w:val="single" w:sz="2" w:space="0" w:color="auto"/>
              <w:right w:val="single" w:sz="2" w:space="0" w:color="auto"/>
            </w:tcBorders>
          </w:tcPr>
          <w:p w14:paraId="0424FD4B" w14:textId="77777777" w:rsidR="00673814" w:rsidRPr="00766E04" w:rsidRDefault="00C31605"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1A15CD96" w14:textId="77777777" w:rsidR="00673814" w:rsidRPr="00673814" w:rsidRDefault="00673814" w:rsidP="003F2991">
            <w:pPr>
              <w:spacing w:line="240" w:lineRule="auto"/>
              <w:rPr>
                <w:rFonts w:eastAsia="SimSun"/>
                <w:color w:val="auto"/>
                <w:sz w:val="16"/>
                <w:szCs w:val="16"/>
                <w:lang w:eastAsia="en-US"/>
              </w:rPr>
            </w:pPr>
            <w:r w:rsidRPr="00673814">
              <w:rPr>
                <w:rFonts w:eastAsia="SimSun"/>
                <w:color w:val="auto"/>
                <w:sz w:val="16"/>
                <w:szCs w:val="16"/>
                <w:lang w:eastAsia="en-US"/>
              </w:rPr>
              <w:t>(mW)</w:t>
            </w:r>
          </w:p>
        </w:tc>
        <w:tc>
          <w:tcPr>
            <w:tcW w:w="633" w:type="dxa"/>
            <w:tcBorders>
              <w:top w:val="single" w:sz="2" w:space="0" w:color="auto"/>
              <w:left w:val="single" w:sz="2" w:space="0" w:color="auto"/>
              <w:bottom w:val="single" w:sz="2" w:space="0" w:color="auto"/>
              <w:right w:val="single" w:sz="2" w:space="0" w:color="auto"/>
            </w:tcBorders>
          </w:tcPr>
          <w:p w14:paraId="517CB4D4"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0.15</w:t>
            </w:r>
          </w:p>
        </w:tc>
        <w:tc>
          <w:tcPr>
            <w:tcW w:w="720" w:type="dxa"/>
            <w:tcBorders>
              <w:top w:val="single" w:sz="2" w:space="0" w:color="auto"/>
              <w:left w:val="single" w:sz="2" w:space="0" w:color="auto"/>
              <w:bottom w:val="single" w:sz="2" w:space="0" w:color="auto"/>
              <w:right w:val="single" w:sz="2" w:space="0" w:color="auto"/>
            </w:tcBorders>
          </w:tcPr>
          <w:p w14:paraId="383211D7" w14:textId="77777777" w:rsidR="00673814" w:rsidRPr="00766E04" w:rsidRDefault="00C31605"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73E3435D"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Borders>
              <w:top w:val="single" w:sz="2" w:space="0" w:color="auto"/>
              <w:left w:val="single" w:sz="2" w:space="0" w:color="auto"/>
              <w:bottom w:val="single" w:sz="2" w:space="0" w:color="auto"/>
              <w:right w:val="single" w:sz="2" w:space="0" w:color="auto"/>
            </w:tcBorders>
          </w:tcPr>
          <w:p w14:paraId="709C33F4"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0.45</w:t>
            </w:r>
          </w:p>
        </w:tc>
        <w:tc>
          <w:tcPr>
            <w:tcW w:w="851" w:type="dxa"/>
            <w:tcBorders>
              <w:top w:val="single" w:sz="2" w:space="0" w:color="auto"/>
              <w:left w:val="single" w:sz="2" w:space="0" w:color="auto"/>
              <w:bottom w:val="single" w:sz="2" w:space="0" w:color="auto"/>
              <w:right w:val="single" w:sz="2" w:space="0" w:color="auto"/>
            </w:tcBorders>
          </w:tcPr>
          <w:p w14:paraId="33820A82" w14:textId="77777777" w:rsidR="00673814" w:rsidRPr="00766E04" w:rsidRDefault="00C31605"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1ED9E23D"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tcBorders>
              <w:top w:val="single" w:sz="2" w:space="0" w:color="auto"/>
              <w:left w:val="single" w:sz="2" w:space="0" w:color="auto"/>
              <w:bottom w:val="single" w:sz="2" w:space="0" w:color="auto"/>
              <w:right w:val="single" w:sz="2" w:space="0" w:color="auto"/>
            </w:tcBorders>
            <w:vAlign w:val="center"/>
          </w:tcPr>
          <w:p w14:paraId="27C8FCCD"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1.4</w:t>
            </w:r>
          </w:p>
        </w:tc>
      </w:tr>
      <w:tr w:rsidR="00673814" w:rsidRPr="00766E04" w14:paraId="30E41C1A" w14:textId="77777777" w:rsidTr="003F2991">
        <w:trPr>
          <w:trHeight w:val="593"/>
        </w:trPr>
        <w:tc>
          <w:tcPr>
            <w:tcW w:w="717" w:type="dxa"/>
            <w:vMerge/>
            <w:vAlign w:val="center"/>
          </w:tcPr>
          <w:p w14:paraId="13983E91" w14:textId="77777777" w:rsidR="00673814" w:rsidRPr="00766E04" w:rsidRDefault="00673814" w:rsidP="003F2991">
            <w:pPr>
              <w:spacing w:line="240" w:lineRule="auto"/>
              <w:jc w:val="center"/>
              <w:rPr>
                <w:rFonts w:eastAsia="SimSun"/>
                <w:color w:val="5B9BD5"/>
                <w:sz w:val="20"/>
                <w:lang w:eastAsia="en-US"/>
              </w:rPr>
            </w:pPr>
          </w:p>
        </w:tc>
        <w:tc>
          <w:tcPr>
            <w:tcW w:w="720" w:type="dxa"/>
            <w:tcBorders>
              <w:top w:val="single" w:sz="2" w:space="0" w:color="auto"/>
              <w:left w:val="single" w:sz="2" w:space="0" w:color="auto"/>
              <w:bottom w:val="single" w:sz="2" w:space="0" w:color="auto"/>
              <w:right w:val="single" w:sz="2" w:space="0" w:color="auto"/>
            </w:tcBorders>
          </w:tcPr>
          <w:p w14:paraId="52A4F9FF"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Borders>
              <w:top w:val="single" w:sz="2" w:space="0" w:color="auto"/>
              <w:left w:val="single" w:sz="2" w:space="0" w:color="auto"/>
              <w:bottom w:val="single" w:sz="2" w:space="0" w:color="auto"/>
              <w:right w:val="single" w:sz="2" w:space="0" w:color="auto"/>
            </w:tcBorders>
          </w:tcPr>
          <w:p w14:paraId="1E1783C1" w14:textId="77777777" w:rsidR="00673814" w:rsidRPr="00766E04" w:rsidRDefault="00673814" w:rsidP="003F2991">
            <w:pPr>
              <w:spacing w:line="240" w:lineRule="auto"/>
              <w:rPr>
                <w:rFonts w:eastAsia="SimSun"/>
                <w:color w:val="auto"/>
                <w:sz w:val="20"/>
                <w:lang w:eastAsia="en-US"/>
              </w:rPr>
            </w:pPr>
            <w:r>
              <w:rPr>
                <w:rFonts w:eastAsia="SimSun"/>
                <w:color w:val="auto"/>
                <w:sz w:val="20"/>
                <w:lang w:eastAsia="en-US"/>
              </w:rPr>
              <w:t xml:space="preserve"> </w:t>
            </w:r>
            <w:r w:rsidRPr="00766E04">
              <w:rPr>
                <w:rFonts w:eastAsia="SimSun"/>
                <w:color w:val="auto"/>
                <w:sz w:val="20"/>
                <w:lang w:eastAsia="en-US"/>
              </w:rPr>
              <w:t xml:space="preserve"> -</w:t>
            </w:r>
          </w:p>
        </w:tc>
        <w:tc>
          <w:tcPr>
            <w:tcW w:w="720" w:type="dxa"/>
            <w:tcBorders>
              <w:top w:val="single" w:sz="2" w:space="0" w:color="auto"/>
              <w:left w:val="single" w:sz="2" w:space="0" w:color="auto"/>
              <w:bottom w:val="single" w:sz="2" w:space="0" w:color="auto"/>
              <w:right w:val="single" w:sz="2" w:space="0" w:color="auto"/>
            </w:tcBorders>
          </w:tcPr>
          <w:p w14:paraId="07264DF8"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Borders>
              <w:top w:val="single" w:sz="2" w:space="0" w:color="auto"/>
              <w:left w:val="single" w:sz="2" w:space="0" w:color="auto"/>
              <w:bottom w:val="single" w:sz="2" w:space="0" w:color="auto"/>
              <w:right w:val="single" w:sz="2" w:space="0" w:color="auto"/>
            </w:tcBorders>
          </w:tcPr>
          <w:p w14:paraId="6389E82D"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0.2</w:t>
            </w:r>
          </w:p>
        </w:tc>
        <w:tc>
          <w:tcPr>
            <w:tcW w:w="851" w:type="dxa"/>
            <w:tcBorders>
              <w:top w:val="single" w:sz="2" w:space="0" w:color="auto"/>
              <w:left w:val="single" w:sz="2" w:space="0" w:color="auto"/>
              <w:bottom w:val="single" w:sz="2" w:space="0" w:color="auto"/>
              <w:right w:val="single" w:sz="2" w:space="0" w:color="auto"/>
            </w:tcBorders>
          </w:tcPr>
          <w:p w14:paraId="3C9CF252"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tcBorders>
              <w:top w:val="single" w:sz="2" w:space="0" w:color="auto"/>
              <w:left w:val="single" w:sz="2" w:space="0" w:color="auto"/>
              <w:bottom w:val="single" w:sz="2" w:space="0" w:color="auto"/>
              <w:right w:val="single" w:sz="2" w:space="0" w:color="auto"/>
            </w:tcBorders>
            <w:vAlign w:val="center"/>
          </w:tcPr>
          <w:p w14:paraId="6C0903CF"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1.15</w:t>
            </w:r>
          </w:p>
        </w:tc>
      </w:tr>
    </w:tbl>
    <w:p w14:paraId="3A16EDAF" w14:textId="77777777" w:rsidR="00766E04" w:rsidRDefault="00766E04" w:rsidP="00C52E0B">
      <w:pPr>
        <w:pStyle w:val="MDPI31text"/>
        <w:ind w:firstLine="420"/>
      </w:pPr>
    </w:p>
    <w:p w14:paraId="1CA91D0E" w14:textId="77777777" w:rsidR="003F2991" w:rsidRDefault="003F2991" w:rsidP="00C52E0B">
      <w:pPr>
        <w:pStyle w:val="MDPI31text"/>
        <w:ind w:firstLine="420"/>
      </w:pPr>
    </w:p>
    <w:p w14:paraId="1ECC6AB2" w14:textId="77777777" w:rsidR="003F2991" w:rsidRDefault="003F2991" w:rsidP="00C52E0B">
      <w:pPr>
        <w:pStyle w:val="MDPI31text"/>
        <w:ind w:firstLine="420"/>
      </w:pPr>
    </w:p>
    <w:p w14:paraId="2325E284" w14:textId="77777777" w:rsidR="00766E04" w:rsidRDefault="00766E04" w:rsidP="00C52E0B">
      <w:pPr>
        <w:pStyle w:val="MDPI31text"/>
        <w:ind w:firstLine="420"/>
      </w:pPr>
    </w:p>
    <w:p w14:paraId="7F6FB01A" w14:textId="77777777" w:rsidR="00766E04" w:rsidRDefault="00766E04" w:rsidP="00C52E0B">
      <w:pPr>
        <w:pStyle w:val="MDPI31text"/>
        <w:ind w:firstLine="420"/>
      </w:pPr>
    </w:p>
    <w:p w14:paraId="7AC3C097" w14:textId="77777777" w:rsidR="00814477" w:rsidRDefault="00814477" w:rsidP="00DD6E9F">
      <w:pPr>
        <w:pStyle w:val="MDPI35textbeforelist"/>
      </w:pPr>
    </w:p>
    <w:p w14:paraId="42C05778" w14:textId="77777777" w:rsidR="00545A90" w:rsidRDefault="00545A90" w:rsidP="00766E04">
      <w:pPr>
        <w:pStyle w:val="MDPI37itemize"/>
        <w:numPr>
          <w:ilvl w:val="0"/>
          <w:numId w:val="0"/>
        </w:numPr>
        <w:ind w:left="425" w:hanging="425"/>
      </w:pPr>
    </w:p>
    <w:p w14:paraId="67E85EBF" w14:textId="77777777" w:rsidR="00766E04" w:rsidRDefault="00766E04" w:rsidP="00766E04">
      <w:pPr>
        <w:pStyle w:val="MDPI37itemize"/>
        <w:numPr>
          <w:ilvl w:val="0"/>
          <w:numId w:val="0"/>
        </w:numPr>
        <w:ind w:left="425" w:hanging="425"/>
      </w:pPr>
    </w:p>
    <w:p w14:paraId="5887C284" w14:textId="77777777" w:rsidR="00766E04" w:rsidRDefault="00766E04" w:rsidP="00766E04">
      <w:pPr>
        <w:pStyle w:val="MDPI37itemize"/>
        <w:numPr>
          <w:ilvl w:val="0"/>
          <w:numId w:val="0"/>
        </w:numPr>
        <w:ind w:left="425" w:hanging="425"/>
      </w:pPr>
    </w:p>
    <w:p w14:paraId="6B3E28D4" w14:textId="77777777" w:rsidR="00766E04" w:rsidRDefault="00766E04" w:rsidP="00766E04">
      <w:pPr>
        <w:pStyle w:val="MDPI37itemize"/>
        <w:numPr>
          <w:ilvl w:val="0"/>
          <w:numId w:val="0"/>
        </w:numPr>
        <w:ind w:left="425" w:hanging="425"/>
      </w:pPr>
    </w:p>
    <w:p w14:paraId="4AB135EA" w14:textId="77777777" w:rsidR="00766E04" w:rsidRDefault="00766E04" w:rsidP="00766E04">
      <w:pPr>
        <w:pStyle w:val="MDPI37itemize"/>
        <w:numPr>
          <w:ilvl w:val="0"/>
          <w:numId w:val="0"/>
        </w:numPr>
        <w:ind w:left="425" w:hanging="425"/>
      </w:pPr>
    </w:p>
    <w:p w14:paraId="0B6E373D" w14:textId="77777777" w:rsidR="00766E04" w:rsidRDefault="00766E04" w:rsidP="00766E04">
      <w:pPr>
        <w:pStyle w:val="MDPI37itemize"/>
        <w:numPr>
          <w:ilvl w:val="0"/>
          <w:numId w:val="0"/>
        </w:numPr>
        <w:ind w:left="425" w:hanging="425"/>
      </w:pPr>
    </w:p>
    <w:p w14:paraId="1E49E1D9" w14:textId="77777777" w:rsidR="00766E04" w:rsidRDefault="00766E04" w:rsidP="00673814">
      <w:pPr>
        <w:pStyle w:val="MDPI36textafterlist"/>
        <w:ind w:firstLine="0"/>
      </w:pPr>
    </w:p>
    <w:p w14:paraId="136A0EA3" w14:textId="77777777" w:rsidR="00545A90" w:rsidRPr="00620A30" w:rsidRDefault="00545A90" w:rsidP="00107AAA">
      <w:pPr>
        <w:pStyle w:val="MDPI43tablefooter"/>
        <w:spacing w:after="240"/>
      </w:pPr>
    </w:p>
    <w:p w14:paraId="66C03DA8" w14:textId="77777777" w:rsidR="00185E14" w:rsidRDefault="00185E14" w:rsidP="00120972">
      <w:pPr>
        <w:pStyle w:val="MDPI21heading1"/>
        <w:rPr>
          <w:b w:val="0"/>
        </w:rPr>
      </w:pPr>
    </w:p>
    <w:p w14:paraId="780A49F1" w14:textId="77777777" w:rsidR="00765D25" w:rsidRDefault="00765D25" w:rsidP="00120972">
      <w:pPr>
        <w:pStyle w:val="MDPI21heading1"/>
        <w:rPr>
          <w:b w:val="0"/>
        </w:rPr>
      </w:pPr>
    </w:p>
    <w:p w14:paraId="3DC3A2AE" w14:textId="77777777" w:rsidR="0050719C" w:rsidRPr="004D2D8A" w:rsidRDefault="00545A90" w:rsidP="003B4B31">
      <w:pPr>
        <w:pStyle w:val="MDPI21heading1"/>
      </w:pPr>
      <w:r w:rsidRPr="004D2D8A">
        <w:t>. Discussion</w:t>
      </w:r>
    </w:p>
    <w:p w14:paraId="1544B811" w14:textId="77777777" w:rsidR="007650DE" w:rsidRDefault="003E1BEE" w:rsidP="00EC2200">
      <w:pPr>
        <w:pStyle w:val="MDPI31text"/>
      </w:pPr>
      <w:r>
        <w:t xml:space="preserve">The results of all the experiments done in this work </w:t>
      </w:r>
      <w:r w:rsidR="003F2991">
        <w:t xml:space="preserve">are </w:t>
      </w:r>
      <w:r>
        <w:t xml:space="preserve">not used only at the design stage for choosing the right type of TEG or DC-DC converter but </w:t>
      </w:r>
      <w:r w:rsidR="007650DE">
        <w:t xml:space="preserve">are </w:t>
      </w:r>
      <w:r>
        <w:t xml:space="preserve">also </w:t>
      </w:r>
      <w:r w:rsidR="007650DE">
        <w:t xml:space="preserve">used by the firmware to </w:t>
      </w:r>
      <w:r w:rsidR="003F2991">
        <w:t xml:space="preserve">adaptively </w:t>
      </w:r>
      <w:r>
        <w:t xml:space="preserve">decide </w:t>
      </w:r>
      <w:r w:rsidR="003F2991">
        <w:t xml:space="preserve">radio transmission parameters </w:t>
      </w:r>
      <w:r w:rsidR="007650DE">
        <w:t>at run-time. The firmware</w:t>
      </w:r>
      <w:r>
        <w:t xml:space="preserve"> </w:t>
      </w:r>
      <w:r w:rsidR="003F2991">
        <w:t>that is</w:t>
      </w:r>
      <w:r>
        <w:t xml:space="preserve"> running on the cortex M3 </w:t>
      </w:r>
      <w:r w:rsidR="003F2991">
        <w:t>receives a temperature reading of the surface of the bolt</w:t>
      </w:r>
      <w:r w:rsidR="001F6EB4">
        <w:t xml:space="preserve"> and </w:t>
      </w:r>
      <w:r w:rsidR="00AC0F08">
        <w:t xml:space="preserve">the energy level of the </w:t>
      </w:r>
      <w:proofErr w:type="spellStart"/>
      <w:r w:rsidR="00AC0F08">
        <w:t>supercap</w:t>
      </w:r>
      <w:proofErr w:type="spellEnd"/>
      <w:r w:rsidR="00AC0F08">
        <w:t xml:space="preserve">. The temperature reading </w:t>
      </w:r>
      <w:r w:rsidR="003F2991">
        <w:t xml:space="preserve">which is going to be transmitted to a central controller </w:t>
      </w:r>
      <w:r>
        <w:t xml:space="preserve">is </w:t>
      </w:r>
      <w:r w:rsidR="003F2991">
        <w:t xml:space="preserve">also used by the application to estimate the amount of power that is being generated by TEG using characterization </w:t>
      </w:r>
      <w:r w:rsidR="00EC2200">
        <w:lastRenderedPageBreak/>
        <w:t>information</w:t>
      </w:r>
      <w:r w:rsidR="003F2991">
        <w:t xml:space="preserve"> in section 3.1. The application then measures the amount of </w:t>
      </w:r>
      <w:r w:rsidR="007650DE">
        <w:t>energy stored i</w:t>
      </w:r>
      <w:r w:rsidR="003F2991">
        <w:t xml:space="preserve">n the supercapacitor. </w:t>
      </w:r>
    </w:p>
    <w:p w14:paraId="08562943" w14:textId="77777777" w:rsidR="00765D25" w:rsidRDefault="00765D25" w:rsidP="00765D25">
      <w:pPr>
        <w:pStyle w:val="MDPI31text"/>
      </w:pPr>
      <w:r>
        <w:t xml:space="preserve">Based on these two values (TEG power and energy in the </w:t>
      </w:r>
      <w:proofErr w:type="spellStart"/>
      <w:r>
        <w:t>supercap</w:t>
      </w:r>
      <w:proofErr w:type="spellEnd"/>
      <w:r>
        <w:t xml:space="preserve">) and assessment of the channel from previous transmissions the application makes a revision on the transmission power and the duty cycle values. If the energy in the </w:t>
      </w:r>
      <w:proofErr w:type="spellStart"/>
      <w:r>
        <w:t>supercap</w:t>
      </w:r>
      <w:proofErr w:type="spellEnd"/>
      <w:r>
        <w:t xml:space="preserve"> is below a threshold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t>, the appl</w:t>
      </w:r>
      <w:proofErr w:type="spellStart"/>
      <w:r>
        <w:t>ication</w:t>
      </w:r>
      <w:proofErr w:type="spellEnd"/>
      <w:r>
        <w:t xml:space="preserve"> takes the system into a low power mode after scheduling the next wakeup to </w:t>
      </w:r>
      <m:oMath>
        <m:sSub>
          <m:sSubPr>
            <m:ctrlPr>
              <w:rPr>
                <w:rFonts w:ascii="Cambria Math" w:hAnsi="Cambria Math"/>
                <w:i/>
              </w:rPr>
            </m:ctrlPr>
          </m:sSubPr>
          <m:e>
            <m:r>
              <w:rPr>
                <w:rFonts w:ascii="Cambria Math" w:hAnsi="Cambria Math"/>
              </w:rPr>
              <m:t>T</m:t>
            </m:r>
          </m:e>
          <m:sub>
            <m:r>
              <w:rPr>
                <w:rFonts w:ascii="Cambria Math" w:hAnsi="Cambria Math"/>
              </w:rPr>
              <m:t>wake</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wake</m:t>
            </m:r>
          </m:sub>
        </m:sSub>
      </m:oMath>
      <w:r>
        <w:t xml:space="preserve"> is the time the TEG takes to charge the supercap to </w:t>
      </w:r>
      <m:oMath>
        <m:sSub>
          <m:sSubPr>
            <m:ctrlPr>
              <w:rPr>
                <w:rFonts w:ascii="Cambria Math" w:hAnsi="Cambria Math"/>
                <w:i/>
              </w:rPr>
            </m:ctrlPr>
          </m:sSubPr>
          <m:e>
            <m:r>
              <w:rPr>
                <w:rFonts w:ascii="Cambria Math" w:hAnsi="Cambria Math"/>
              </w:rPr>
              <m:t>E</m:t>
            </m:r>
          </m:e>
          <m:sub>
            <m:r>
              <w:rPr>
                <w:rFonts w:ascii="Cambria Math" w:hAnsi="Cambria Math"/>
              </w:rPr>
              <m:t>H</m:t>
            </m:r>
          </m:sub>
        </m:sSub>
      </m:oMath>
      <w:r>
        <w:t xml:space="preserve"> and it is easy to calculate as the application already estimate the amount of power the TEG is generating and the charging profile of the </w:t>
      </w:r>
      <w:proofErr w:type="spellStart"/>
      <w:r>
        <w:t>supercap</w:t>
      </w:r>
      <w:proofErr w:type="spellEnd"/>
      <w:r>
        <w:t xml:space="preserve"> by the DC-DC converter from section 3.2. </w:t>
      </w:r>
      <w:r w:rsidR="00DA6C70">
        <w:t xml:space="preserve">The </w:t>
      </w:r>
      <w:ins w:id="164" w:author="Maurizio Rossi" w:date="2017-07-27T17:28:00Z">
        <w:r w:rsidR="00872872">
          <w:t xml:space="preserve">application </w:t>
        </w:r>
      </w:ins>
      <w:bookmarkStart w:id="165" w:name="_GoBack"/>
      <w:bookmarkEnd w:id="165"/>
      <w:r w:rsidR="00DA6C70">
        <w:t>flow is depicted in figure 9</w:t>
      </w:r>
      <w:r>
        <w:t>.</w:t>
      </w:r>
    </w:p>
    <w:p w14:paraId="6C79B4F2" w14:textId="77777777" w:rsidR="00765D25" w:rsidRDefault="00765D25" w:rsidP="00765D25">
      <w:pPr>
        <w:pStyle w:val="MDPI31text"/>
      </w:pPr>
    </w:p>
    <w:p w14:paraId="141F9E4E" w14:textId="77777777" w:rsidR="00765D25" w:rsidRDefault="00765D25" w:rsidP="00EC2200">
      <w:pPr>
        <w:pStyle w:val="MDPI31text"/>
      </w:pPr>
    </w:p>
    <w:p w14:paraId="1C08C984" w14:textId="77777777" w:rsidR="00765D25" w:rsidRDefault="00765D25" w:rsidP="00EC2200">
      <w:pPr>
        <w:pStyle w:val="MDPI31text"/>
      </w:pPr>
    </w:p>
    <w:p w14:paraId="182782C1" w14:textId="77777777" w:rsidR="00765D25" w:rsidRDefault="00765D25" w:rsidP="00EC2200">
      <w:pPr>
        <w:pStyle w:val="MDPI31text"/>
      </w:pPr>
    </w:p>
    <w:p w14:paraId="3ECFE9A0" w14:textId="77777777" w:rsidR="00DA6C70" w:rsidRDefault="00DA6C70" w:rsidP="00EC2200">
      <w:pPr>
        <w:pStyle w:val="MDPI31text"/>
      </w:pPr>
    </w:p>
    <w:p w14:paraId="49426BDA" w14:textId="77777777" w:rsidR="00765D25" w:rsidRDefault="00765D25" w:rsidP="00EC2200">
      <w:pPr>
        <w:pStyle w:val="MDPI31text"/>
      </w:pPr>
    </w:p>
    <w:p w14:paraId="1430640A" w14:textId="77777777" w:rsidR="00765D25" w:rsidRDefault="00765D25" w:rsidP="00EC2200">
      <w:pPr>
        <w:pStyle w:val="MDPI31text"/>
      </w:pPr>
    </w:p>
    <w:p w14:paraId="1F7A7EF2" w14:textId="77777777" w:rsidR="001F6EB4" w:rsidRDefault="00AC0F08" w:rsidP="00EC2200">
      <w:pPr>
        <w:pStyle w:val="MDPI31text"/>
      </w:pPr>
      <w:r>
        <w:rPr>
          <w:noProof/>
          <w:snapToGrid/>
        </w:rPr>
        <mc:AlternateContent>
          <mc:Choice Requires="wps">
            <w:drawing>
              <wp:anchor distT="0" distB="0" distL="114300" distR="114300" simplePos="0" relativeHeight="251660288" behindDoc="0" locked="0" layoutInCell="1" allowOverlap="1" wp14:anchorId="760F969E" wp14:editId="4F122741">
                <wp:simplePos x="0" y="0"/>
                <wp:positionH relativeFrom="column">
                  <wp:posOffset>1850390</wp:posOffset>
                </wp:positionH>
                <wp:positionV relativeFrom="paragraph">
                  <wp:posOffset>37465</wp:posOffset>
                </wp:positionV>
                <wp:extent cx="635635" cy="357450"/>
                <wp:effectExtent l="0" t="0" r="12065" b="24130"/>
                <wp:wrapNone/>
                <wp:docPr id="2" name="Rectangle 2"/>
                <wp:cNvGraphicFramePr/>
                <a:graphic xmlns:a="http://schemas.openxmlformats.org/drawingml/2006/main">
                  <a:graphicData uri="http://schemas.microsoft.com/office/word/2010/wordprocessingShape">
                    <wps:wsp>
                      <wps:cNvSpPr/>
                      <wps:spPr>
                        <a:xfrm>
                          <a:off x="0" y="0"/>
                          <a:ext cx="635635" cy="35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299DAC" w14:textId="77777777" w:rsidR="00C31605" w:rsidRPr="00AC0F08" w:rsidRDefault="00C31605" w:rsidP="00AC0F08">
                            <w:pPr>
                              <w:rPr>
                                <w:sz w:val="18"/>
                              </w:rPr>
                            </w:pPr>
                            <w:r>
                              <w:rPr>
                                <w:sz w:val="18"/>
                              </w:rPr>
                              <w:t xml:space="preserve">   </w:t>
                            </w:r>
                            <w:proofErr w:type="spellStart"/>
                            <w:r w:rsidRPr="00AC0F08">
                              <w:rPr>
                                <w:sz w:val="18"/>
                              </w:rPr>
                              <w:t>Init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F969E" id="Rectangle 2" o:spid="_x0000_s1026" style="position:absolute;left:0;text-align:left;margin-left:145.7pt;margin-top:2.95pt;width:50.0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" fillcolor="white [3201]" strokecolor="black [3213]" strokeweight="1pt">
                <v:textbox>
                  <w:txbxContent>
                    <w:p w14:paraId="34299DAC" w14:textId="77777777" w:rsidR="00C31605" w:rsidRPr="00AC0F08" w:rsidRDefault="00C31605" w:rsidP="00AC0F08">
                      <w:pPr>
                        <w:rPr>
                          <w:sz w:val="18"/>
                        </w:rPr>
                      </w:pPr>
                      <w:r>
                        <w:rPr>
                          <w:sz w:val="18"/>
                        </w:rPr>
                        <w:t xml:space="preserve">   </w:t>
                      </w:r>
                      <w:proofErr w:type="spellStart"/>
                      <w:r w:rsidRPr="00AC0F08">
                        <w:rPr>
                          <w:sz w:val="18"/>
                        </w:rPr>
                        <w:t>Init</w:t>
                      </w:r>
                      <w:proofErr w:type="spellEnd"/>
                    </w:p>
                  </w:txbxContent>
                </v:textbox>
              </v:rect>
            </w:pict>
          </mc:Fallback>
        </mc:AlternateContent>
      </w:r>
    </w:p>
    <w:p w14:paraId="3964BCF1" w14:textId="77777777" w:rsidR="00AC0F08" w:rsidRDefault="00AC0F08" w:rsidP="00EC2200">
      <w:pPr>
        <w:pStyle w:val="MDPI31text"/>
      </w:pPr>
    </w:p>
    <w:p w14:paraId="68B137C6" w14:textId="77777777" w:rsidR="00AC0F08" w:rsidRDefault="000F15F5" w:rsidP="00EC2200">
      <w:pPr>
        <w:pStyle w:val="MDPI31text"/>
      </w:pPr>
      <w:r>
        <w:rPr>
          <w:noProof/>
          <w:snapToGrid/>
        </w:rPr>
        <mc:AlternateContent>
          <mc:Choice Requires="wps">
            <w:drawing>
              <wp:anchor distT="0" distB="0" distL="114300" distR="114300" simplePos="0" relativeHeight="251696128" behindDoc="0" locked="0" layoutInCell="1" allowOverlap="1" wp14:anchorId="0678CC32" wp14:editId="633E5D00">
                <wp:simplePos x="0" y="0"/>
                <wp:positionH relativeFrom="column">
                  <wp:posOffset>5571490</wp:posOffset>
                </wp:positionH>
                <wp:positionV relativeFrom="paragraph">
                  <wp:posOffset>121919</wp:posOffset>
                </wp:positionV>
                <wp:extent cx="9525" cy="271462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9525"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CACBE" id="Straight Connector 6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38.7pt,9.6pt" to="439.4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" strokecolor="#5b9bd5 [3204]" strokeweight=".5pt">
                <v:stroke joinstyle="miter"/>
              </v:line>
            </w:pict>
          </mc:Fallback>
        </mc:AlternateContent>
      </w:r>
      <w:r>
        <w:rPr>
          <w:noProof/>
          <w:snapToGrid/>
        </w:rPr>
        <mc:AlternateContent>
          <mc:Choice Requires="wps">
            <w:drawing>
              <wp:anchor distT="0" distB="0" distL="114300" distR="114300" simplePos="0" relativeHeight="251695104" behindDoc="0" locked="0" layoutInCell="1" allowOverlap="1" wp14:anchorId="6A82A3BC" wp14:editId="30D0623A">
                <wp:simplePos x="0" y="0"/>
                <wp:positionH relativeFrom="column">
                  <wp:posOffset>2161540</wp:posOffset>
                </wp:positionH>
                <wp:positionV relativeFrom="paragraph">
                  <wp:posOffset>123825</wp:posOffset>
                </wp:positionV>
                <wp:extent cx="3409950" cy="45719"/>
                <wp:effectExtent l="38100" t="38100" r="19050" b="88265"/>
                <wp:wrapNone/>
                <wp:docPr id="59" name="Straight Arrow Connector 59"/>
                <wp:cNvGraphicFramePr/>
                <a:graphic xmlns:a="http://schemas.openxmlformats.org/drawingml/2006/main">
                  <a:graphicData uri="http://schemas.microsoft.com/office/word/2010/wordprocessingShape">
                    <wps:wsp>
                      <wps:cNvCnPr/>
                      <wps:spPr>
                        <a:xfrm flipH="1">
                          <a:off x="0" y="0"/>
                          <a:ext cx="3409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BC304C" id="_x0000_t32" coordsize="21600,21600" o:spt="32" o:oned="t" path="m,l21600,21600e" filled="f">
                <v:path arrowok="t" fillok="f" o:connecttype="none"/>
                <o:lock v:ext="edit" shapetype="t"/>
              </v:shapetype>
              <v:shape id="Straight Arrow Connector 59" o:spid="_x0000_s1026" type="#_x0000_t32" style="position:absolute;margin-left:170.2pt;margin-top:9.75pt;width:268.5pt;height:3.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" strokecolor="#5b9bd5 [3204]" strokeweight=".5pt">
                <v:stroke endarrow="block" joinstyle="miter"/>
              </v:shape>
            </w:pict>
          </mc:Fallback>
        </mc:AlternateContent>
      </w:r>
      <w:r w:rsidR="00F7060D">
        <w:rPr>
          <w:noProof/>
          <w:snapToGrid/>
        </w:rPr>
        <mc:AlternateContent>
          <mc:Choice Requires="wps">
            <w:drawing>
              <wp:anchor distT="0" distB="0" distL="114300" distR="114300" simplePos="0" relativeHeight="251666432" behindDoc="0" locked="0" layoutInCell="1" allowOverlap="1" wp14:anchorId="4555195F" wp14:editId="6CBB243B">
                <wp:simplePos x="0" y="0"/>
                <wp:positionH relativeFrom="column">
                  <wp:posOffset>2161540</wp:posOffset>
                </wp:positionH>
                <wp:positionV relativeFrom="paragraph">
                  <wp:posOffset>40640</wp:posOffset>
                </wp:positionV>
                <wp:extent cx="0" cy="328930"/>
                <wp:effectExtent l="76200" t="0" r="76200" b="52070"/>
                <wp:wrapNone/>
                <wp:docPr id="20" name="Straight Arrow Connector 20"/>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EFC26" id="Straight Arrow Connector 20" o:spid="_x0000_s1026" type="#_x0000_t32" style="position:absolute;margin-left:170.2pt;margin-top:3.2pt;width:0;height:25.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" strokecolor="#5b9bd5 [3204]" strokeweight=".5pt">
                <v:stroke endarrow="block" joinstyle="miter"/>
              </v:shape>
            </w:pict>
          </mc:Fallback>
        </mc:AlternateContent>
      </w:r>
    </w:p>
    <w:p w14:paraId="71B5990B" w14:textId="77777777" w:rsidR="00AC0F08" w:rsidRDefault="00AC0F08" w:rsidP="00EC2200">
      <w:pPr>
        <w:pStyle w:val="MDPI31text"/>
      </w:pPr>
    </w:p>
    <w:p w14:paraId="5EBD2D56" w14:textId="77777777" w:rsidR="00AC0F08" w:rsidRDefault="00AC0F08" w:rsidP="00EC2200">
      <w:pPr>
        <w:pStyle w:val="MDPI31text"/>
      </w:pPr>
      <w:r>
        <w:rPr>
          <w:noProof/>
          <w:snapToGrid/>
        </w:rPr>
        <mc:AlternateContent>
          <mc:Choice Requires="wps">
            <w:drawing>
              <wp:anchor distT="0" distB="0" distL="114300" distR="114300" simplePos="0" relativeHeight="251663360" behindDoc="0" locked="0" layoutInCell="1" allowOverlap="1" wp14:anchorId="6269D9A7" wp14:editId="11CFBD01">
                <wp:simplePos x="0" y="0"/>
                <wp:positionH relativeFrom="column">
                  <wp:posOffset>1825625</wp:posOffset>
                </wp:positionH>
                <wp:positionV relativeFrom="paragraph">
                  <wp:posOffset>3810</wp:posOffset>
                </wp:positionV>
                <wp:extent cx="722630" cy="397234"/>
                <wp:effectExtent l="0" t="0" r="20320" b="22225"/>
                <wp:wrapNone/>
                <wp:docPr id="13" name="Rectangle 13"/>
                <wp:cNvGraphicFramePr/>
                <a:graphic xmlns:a="http://schemas.openxmlformats.org/drawingml/2006/main">
                  <a:graphicData uri="http://schemas.microsoft.com/office/word/2010/wordprocessingShape">
                    <wps:wsp>
                      <wps:cNvSpPr/>
                      <wps:spPr>
                        <a:xfrm>
                          <a:off x="0" y="0"/>
                          <a:ext cx="722630" cy="3972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D2A2B1" w14:textId="77777777" w:rsidR="00C31605" w:rsidRPr="00AC0F08" w:rsidRDefault="00C31605" w:rsidP="00AC0F08">
                            <w:pPr>
                              <w:rPr>
                                <w:sz w:val="16"/>
                                <w:szCs w:val="16"/>
                              </w:rPr>
                            </w:pPr>
                            <w:r>
                              <w:rPr>
                                <w:sz w:val="16"/>
                                <w:szCs w:val="16"/>
                              </w:rPr>
                              <w:t>Read 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9D9A7" id="Rectangle 13" o:spid="_x0000_s1027" style="position:absolute;left:0;text-align:left;margin-left:143.75pt;margin-top:.3pt;width:56.9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" fillcolor="white [3201]" strokecolor="black [3213]" strokeweight="1pt">
                <v:textbox>
                  <w:txbxContent>
                    <w:p w14:paraId="04D2A2B1" w14:textId="77777777" w:rsidR="00C31605" w:rsidRPr="00AC0F08" w:rsidRDefault="00C31605" w:rsidP="00AC0F08">
                      <w:pPr>
                        <w:rPr>
                          <w:sz w:val="16"/>
                          <w:szCs w:val="16"/>
                        </w:rPr>
                      </w:pPr>
                      <w:r>
                        <w:rPr>
                          <w:sz w:val="16"/>
                          <w:szCs w:val="16"/>
                        </w:rPr>
                        <w:t>Read Temp</w:t>
                      </w:r>
                    </w:p>
                  </w:txbxContent>
                </v:textbox>
              </v:rect>
            </w:pict>
          </mc:Fallback>
        </mc:AlternateContent>
      </w:r>
    </w:p>
    <w:p w14:paraId="1A811D47" w14:textId="77777777" w:rsidR="00AC0F08" w:rsidRDefault="00AC0F08" w:rsidP="00EC2200">
      <w:pPr>
        <w:pStyle w:val="MDPI31text"/>
      </w:pPr>
    </w:p>
    <w:p w14:paraId="664CE8E2" w14:textId="77777777" w:rsidR="00AC0F08" w:rsidRDefault="00F7060D" w:rsidP="00EC2200">
      <w:pPr>
        <w:pStyle w:val="MDPI31text"/>
      </w:pPr>
      <w:r>
        <w:rPr>
          <w:noProof/>
          <w:snapToGrid/>
        </w:rPr>
        <mc:AlternateContent>
          <mc:Choice Requires="wps">
            <w:drawing>
              <wp:anchor distT="0" distB="0" distL="114300" distR="114300" simplePos="0" relativeHeight="251667456" behindDoc="0" locked="0" layoutInCell="1" allowOverlap="1" wp14:anchorId="699280F7" wp14:editId="346A6703">
                <wp:simplePos x="0" y="0"/>
                <wp:positionH relativeFrom="column">
                  <wp:posOffset>2171065</wp:posOffset>
                </wp:positionH>
                <wp:positionV relativeFrom="paragraph">
                  <wp:posOffset>84455</wp:posOffset>
                </wp:positionV>
                <wp:extent cx="9525" cy="238125"/>
                <wp:effectExtent l="38100" t="0" r="66675" b="47625"/>
                <wp:wrapNone/>
                <wp:docPr id="24" name="Straight Arrow Connector 24"/>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261A8" id="Straight Arrow Connector 24" o:spid="_x0000_s1026" type="#_x0000_t32" style="position:absolute;margin-left:170.95pt;margin-top:6.65pt;width:.75pt;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" strokecolor="#5b9bd5 [3204]" strokeweight=".5pt">
                <v:stroke endarrow="block" joinstyle="miter"/>
              </v:shape>
            </w:pict>
          </mc:Fallback>
        </mc:AlternateContent>
      </w:r>
    </w:p>
    <w:p w14:paraId="2F8F19DE" w14:textId="77777777" w:rsidR="00AC0F08" w:rsidRDefault="00F7060D" w:rsidP="00EC2200">
      <w:pPr>
        <w:pStyle w:val="MDPI31text"/>
      </w:pPr>
      <w:r>
        <w:rPr>
          <w:noProof/>
          <w:snapToGrid/>
        </w:rPr>
        <mc:AlternateContent>
          <mc:Choice Requires="wps">
            <w:drawing>
              <wp:anchor distT="0" distB="0" distL="114300" distR="114300" simplePos="0" relativeHeight="251661312" behindDoc="0" locked="0" layoutInCell="1" allowOverlap="1" wp14:anchorId="70FEAB6A" wp14:editId="7502ECBA">
                <wp:simplePos x="0" y="0"/>
                <wp:positionH relativeFrom="column">
                  <wp:posOffset>1437640</wp:posOffset>
                </wp:positionH>
                <wp:positionV relativeFrom="paragraph">
                  <wp:posOffset>169545</wp:posOffset>
                </wp:positionV>
                <wp:extent cx="1476375" cy="1190625"/>
                <wp:effectExtent l="19050" t="19050" r="47625" b="47625"/>
                <wp:wrapNone/>
                <wp:docPr id="12" name="Diamond 12"/>
                <wp:cNvGraphicFramePr/>
                <a:graphic xmlns:a="http://schemas.openxmlformats.org/drawingml/2006/main">
                  <a:graphicData uri="http://schemas.microsoft.com/office/word/2010/wordprocessingShape">
                    <wps:wsp>
                      <wps:cNvSpPr/>
                      <wps:spPr>
                        <a:xfrm>
                          <a:off x="0" y="0"/>
                          <a:ext cx="1476375" cy="11906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4668B5" w14:textId="77777777" w:rsidR="00C31605" w:rsidRPr="00F7060D" w:rsidRDefault="00C31605" w:rsidP="00F7060D">
                            <w:pPr>
                              <w:rPr>
                                <w:sz w:val="16"/>
                                <w:szCs w:val="16"/>
                              </w:rPr>
                            </w:pPr>
                            <w:r w:rsidRPr="00F7060D">
                              <w:rPr>
                                <w:sz w:val="16"/>
                                <w:szCs w:val="16"/>
                              </w:rPr>
                              <w:t xml:space="preserve">Energy &lt;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L</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EAB6A" id="_x0000_t4" coordsize="21600,21600" o:spt="4" path="m10800,l,10800,10800,21600,21600,10800xe">
                <v:stroke joinstyle="miter"/>
                <v:path gradientshapeok="t" o:connecttype="rect" textboxrect="5400,5400,16200,16200"/>
              </v:shapetype>
              <v:shape id="Diamond 12" o:spid="_x0000_s1028" type="#_x0000_t4" style="position:absolute;left:0;text-align:left;margin-left:113.2pt;margin-top:13.35pt;width:116.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" fillcolor="white [3201]" strokecolor="black [3213]" strokeweight="1pt">
                <v:textbox>
                  <w:txbxContent>
                    <w:p w14:paraId="714668B5" w14:textId="77777777" w:rsidR="00C31605" w:rsidRPr="00F7060D" w:rsidRDefault="00C31605" w:rsidP="00F7060D">
                      <w:pPr>
                        <w:rPr>
                          <w:sz w:val="16"/>
                          <w:szCs w:val="16"/>
                        </w:rPr>
                      </w:pPr>
                      <w:r w:rsidRPr="00F7060D">
                        <w:rPr>
                          <w:sz w:val="16"/>
                          <w:szCs w:val="16"/>
                        </w:rPr>
                        <w:t xml:space="preserve">Energy &lt;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L</m:t>
                            </m:r>
                          </m:sub>
                        </m:sSub>
                      </m:oMath>
                    </w:p>
                  </w:txbxContent>
                </v:textbox>
              </v:shape>
            </w:pict>
          </mc:Fallback>
        </mc:AlternateContent>
      </w:r>
    </w:p>
    <w:p w14:paraId="1FE0257A" w14:textId="77777777" w:rsidR="00AC0F08" w:rsidRDefault="00AC0F08" w:rsidP="00EC2200">
      <w:pPr>
        <w:pStyle w:val="MDPI31text"/>
      </w:pPr>
    </w:p>
    <w:p w14:paraId="750A8C43" w14:textId="77777777" w:rsidR="00AC0F08" w:rsidRDefault="00737BBC" w:rsidP="00EC2200">
      <w:pPr>
        <w:pStyle w:val="MDPI31text"/>
      </w:pPr>
      <w:r>
        <w:rPr>
          <w:noProof/>
          <w:snapToGrid/>
        </w:rPr>
        <mc:AlternateContent>
          <mc:Choice Requires="wps">
            <w:drawing>
              <wp:anchor distT="0" distB="0" distL="114300" distR="114300" simplePos="0" relativeHeight="251670528" behindDoc="0" locked="0" layoutInCell="1" allowOverlap="1" wp14:anchorId="0C409914" wp14:editId="253D5156">
                <wp:simplePos x="0" y="0"/>
                <wp:positionH relativeFrom="column">
                  <wp:posOffset>3676015</wp:posOffset>
                </wp:positionH>
                <wp:positionV relativeFrom="paragraph">
                  <wp:posOffset>113665</wp:posOffset>
                </wp:positionV>
                <wp:extent cx="1123950" cy="6286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E07EC" w14:textId="77777777" w:rsidR="00C31605" w:rsidRPr="00F7060D" w:rsidRDefault="00C31605" w:rsidP="000F15F5">
                            <w:pPr>
                              <w:jc w:val="center"/>
                              <w:rPr>
                                <w:sz w:val="16"/>
                                <w:szCs w:val="16"/>
                              </w:rPr>
                            </w:pPr>
                            <w:r>
                              <w:rPr>
                                <w:sz w:val="16"/>
                                <w:szCs w:val="16"/>
                              </w:rPr>
                              <w:t>C</w:t>
                            </w:r>
                            <w:r w:rsidRPr="00F7060D">
                              <w:rPr>
                                <w:sz w:val="16"/>
                                <w:szCs w:val="16"/>
                              </w:rPr>
                              <w:t>alculate</w:t>
                            </w: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wake</m:t>
                                  </m:r>
                                </m:sub>
                              </m:sSub>
                            </m:oMath>
                            <w:r w:rsidRPr="00A00AD9">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09914" id="Rectangle 27" o:spid="_x0000_s1029" style="position:absolute;left:0;text-align:left;margin-left:289.45pt;margin-top:8.95pt;width:88.5pt;height: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" fillcolor="white [3201]" strokecolor="black [3213]" strokeweight="1pt">
                <v:textbox>
                  <w:txbxContent>
                    <w:p w14:paraId="6EAE07EC" w14:textId="77777777" w:rsidR="00C31605" w:rsidRPr="00F7060D" w:rsidRDefault="00C31605" w:rsidP="000F15F5">
                      <w:pPr>
                        <w:jc w:val="center"/>
                        <w:rPr>
                          <w:sz w:val="16"/>
                          <w:szCs w:val="16"/>
                        </w:rPr>
                      </w:pPr>
                      <w:r>
                        <w:rPr>
                          <w:sz w:val="16"/>
                          <w:szCs w:val="16"/>
                        </w:rPr>
                        <w:t>C</w:t>
                      </w:r>
                      <w:r w:rsidRPr="00F7060D">
                        <w:rPr>
                          <w:sz w:val="16"/>
                          <w:szCs w:val="16"/>
                        </w:rPr>
                        <w:t>alculate</w:t>
                      </w: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wake</m:t>
                            </m:r>
                          </m:sub>
                        </m:sSub>
                      </m:oMath>
                      <w:r w:rsidRPr="00A00AD9">
                        <w:rPr>
                          <w:sz w:val="18"/>
                          <w:szCs w:val="18"/>
                        </w:rPr>
                        <w:t>.</w:t>
                      </w:r>
                    </w:p>
                  </w:txbxContent>
                </v:textbox>
              </v:rect>
            </w:pict>
          </mc:Fallback>
        </mc:AlternateContent>
      </w:r>
      <w:r w:rsidR="00A00AD9">
        <w:rPr>
          <w:noProof/>
          <w:snapToGrid/>
        </w:rPr>
        <mc:AlternateContent>
          <mc:Choice Requires="wps">
            <w:drawing>
              <wp:anchor distT="0" distB="0" distL="114300" distR="114300" simplePos="0" relativeHeight="251675648" behindDoc="0" locked="0" layoutInCell="1" allowOverlap="1" wp14:anchorId="3C660524" wp14:editId="30E0190F">
                <wp:simplePos x="0" y="0"/>
                <wp:positionH relativeFrom="column">
                  <wp:posOffset>3047365</wp:posOffset>
                </wp:positionH>
                <wp:positionV relativeFrom="paragraph">
                  <wp:posOffset>66040</wp:posOffset>
                </wp:positionV>
                <wp:extent cx="552450" cy="31432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14:paraId="43F4B5CB" w14:textId="77777777" w:rsidR="00C31605" w:rsidRPr="00A00AD9" w:rsidRDefault="00C31605">
                            <w:pPr>
                              <w:rPr>
                                <w:sz w:val="16"/>
                                <w:szCs w:val="16"/>
                              </w:rPr>
                            </w:pPr>
                            <w:r w:rsidRPr="00A00AD9">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660524" id="_x0000_t202" coordsize="21600,21600" o:spt="202" path="m,l,21600r21600,l21600,xe">
                <v:stroke joinstyle="miter"/>
                <v:path gradientshapeok="t" o:connecttype="rect"/>
              </v:shapetype>
              <v:shape id="Text Box 38" o:spid="_x0000_s1030" type="#_x0000_t202" style="position:absolute;left:0;text-align:left;margin-left:239.95pt;margin-top:5.2pt;width:43.5pt;height:2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" fillcolor="white [3201]" strokecolor="white [3212]" strokeweight=".5pt">
                <v:textbox>
                  <w:txbxContent>
                    <w:p w14:paraId="43F4B5CB" w14:textId="77777777" w:rsidR="00C31605" w:rsidRPr="00A00AD9" w:rsidRDefault="00C31605">
                      <w:pPr>
                        <w:rPr>
                          <w:sz w:val="16"/>
                          <w:szCs w:val="16"/>
                        </w:rPr>
                      </w:pPr>
                      <w:r w:rsidRPr="00A00AD9">
                        <w:rPr>
                          <w:sz w:val="16"/>
                          <w:szCs w:val="16"/>
                        </w:rPr>
                        <w:t>NO</w:t>
                      </w:r>
                    </w:p>
                  </w:txbxContent>
                </v:textbox>
              </v:shape>
            </w:pict>
          </mc:Fallback>
        </mc:AlternateContent>
      </w:r>
    </w:p>
    <w:p w14:paraId="30B3E977" w14:textId="77777777" w:rsidR="00AC0F08" w:rsidRDefault="00AC0F08" w:rsidP="00EC2200">
      <w:pPr>
        <w:pStyle w:val="MDPI31text"/>
      </w:pPr>
    </w:p>
    <w:p w14:paraId="01104F47" w14:textId="77777777" w:rsidR="00AC0F08" w:rsidRDefault="00F7060D" w:rsidP="00EC2200">
      <w:pPr>
        <w:pStyle w:val="MDPI31text"/>
      </w:pPr>
      <w:r>
        <w:rPr>
          <w:noProof/>
          <w:snapToGrid/>
        </w:rPr>
        <mc:AlternateContent>
          <mc:Choice Requires="wps">
            <w:drawing>
              <wp:anchor distT="0" distB="0" distL="114300" distR="114300" simplePos="0" relativeHeight="251668480" behindDoc="0" locked="0" layoutInCell="1" allowOverlap="1" wp14:anchorId="202E2C44" wp14:editId="2665020C">
                <wp:simplePos x="0" y="0"/>
                <wp:positionH relativeFrom="column">
                  <wp:posOffset>2923540</wp:posOffset>
                </wp:positionH>
                <wp:positionV relativeFrom="paragraph">
                  <wp:posOffset>75565</wp:posOffset>
                </wp:positionV>
                <wp:extent cx="723900" cy="9525"/>
                <wp:effectExtent l="0" t="76200" r="19050" b="85725"/>
                <wp:wrapNone/>
                <wp:docPr id="25" name="Straight Arrow Connector 25"/>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7E5E4" id="Straight Arrow Connector 25" o:spid="_x0000_s1026" type="#_x0000_t32" style="position:absolute;margin-left:230.2pt;margin-top:5.95pt;width:57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" strokecolor="#5b9bd5 [3204]" strokeweight=".5pt">
                <v:stroke endarrow="block" joinstyle="miter"/>
              </v:shape>
            </w:pict>
          </mc:Fallback>
        </mc:AlternateContent>
      </w:r>
    </w:p>
    <w:p w14:paraId="69BE107C" w14:textId="77777777" w:rsidR="00AC0F08" w:rsidRDefault="00AC0F08" w:rsidP="00EC2200">
      <w:pPr>
        <w:pStyle w:val="MDPI31text"/>
      </w:pPr>
    </w:p>
    <w:p w14:paraId="3B8B6002" w14:textId="77777777" w:rsidR="00F7060D" w:rsidRDefault="00A00AD9" w:rsidP="00EC2200">
      <w:pPr>
        <w:pStyle w:val="MDPI31text"/>
      </w:pPr>
      <w:r>
        <w:rPr>
          <w:noProof/>
          <w:snapToGrid/>
        </w:rPr>
        <mc:AlternateContent>
          <mc:Choice Requires="wps">
            <w:drawing>
              <wp:anchor distT="0" distB="0" distL="114300" distR="114300" simplePos="0" relativeHeight="251673600" behindDoc="0" locked="0" layoutInCell="1" allowOverlap="1" wp14:anchorId="0C0C5BEE" wp14:editId="512F7D92">
                <wp:simplePos x="0" y="0"/>
                <wp:positionH relativeFrom="column">
                  <wp:posOffset>4237990</wp:posOffset>
                </wp:positionH>
                <wp:positionV relativeFrom="paragraph">
                  <wp:posOffset>37465</wp:posOffset>
                </wp:positionV>
                <wp:extent cx="9525" cy="552450"/>
                <wp:effectExtent l="38100" t="0" r="66675" b="57150"/>
                <wp:wrapNone/>
                <wp:docPr id="31" name="Straight Arrow Connector 31"/>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42327" id="Straight Arrow Connector 31" o:spid="_x0000_s1026" type="#_x0000_t32" style="position:absolute;margin-left:333.7pt;margin-top:2.95pt;width:.75pt;height:4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" strokecolor="#5b9bd5 [3204]" strokeweight=".5pt">
                <v:stroke endarrow="block" joinstyle="miter"/>
              </v:shape>
            </w:pict>
          </mc:Fallback>
        </mc:AlternateContent>
      </w:r>
    </w:p>
    <w:p w14:paraId="6CEEEE70" w14:textId="77777777" w:rsidR="00F7060D" w:rsidRDefault="00F7060D" w:rsidP="00EC2200">
      <w:pPr>
        <w:pStyle w:val="MDPI31text"/>
      </w:pPr>
    </w:p>
    <w:p w14:paraId="253E23FE" w14:textId="77777777" w:rsidR="00F7060D" w:rsidRDefault="00737BBC" w:rsidP="00EC2200">
      <w:pPr>
        <w:pStyle w:val="MDPI31text"/>
      </w:pPr>
      <w:r>
        <w:rPr>
          <w:noProof/>
          <w:snapToGrid/>
        </w:rPr>
        <mc:AlternateContent>
          <mc:Choice Requires="wps">
            <w:drawing>
              <wp:anchor distT="0" distB="0" distL="114300" distR="114300" simplePos="0" relativeHeight="251677696" behindDoc="0" locked="0" layoutInCell="1" allowOverlap="1" wp14:anchorId="25F12827" wp14:editId="2F9E190A">
                <wp:simplePos x="0" y="0"/>
                <wp:positionH relativeFrom="column">
                  <wp:posOffset>2238375</wp:posOffset>
                </wp:positionH>
                <wp:positionV relativeFrom="paragraph">
                  <wp:posOffset>66675</wp:posOffset>
                </wp:positionV>
                <wp:extent cx="552450" cy="3143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14:paraId="77BC8490" w14:textId="77777777" w:rsidR="00C31605" w:rsidRPr="00A00AD9" w:rsidRDefault="00C31605" w:rsidP="00737BBC">
                            <w:pPr>
                              <w:rPr>
                                <w:sz w:val="16"/>
                                <w:szCs w:val="16"/>
                              </w:rPr>
                            </w:pPr>
                            <w:r>
                              <w:rPr>
                                <w:sz w:val="16"/>
                                <w:szCs w:val="16"/>
                              </w:rPr>
                              <w:t>Yes</w:t>
                            </w:r>
                            <w:r w:rsidRPr="000F15F5">
                              <w:rPr>
                                <w:noProof/>
                                <w:sz w:val="16"/>
                                <w:szCs w:val="16"/>
                              </w:rPr>
                              <w:drawing>
                                <wp:inline distT="0" distB="0" distL="0" distR="0" wp14:anchorId="4D547E06" wp14:editId="3D738C3D">
                                  <wp:extent cx="363220" cy="2179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12827" id="Text Box 39" o:spid="_x0000_s1031" type="#_x0000_t202" style="position:absolute;left:0;text-align:left;margin-left:176.25pt;margin-top:5.25pt;width:43.5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" fillcolor="white [3201]" strokecolor="white [3212]" strokeweight=".5pt">
                <v:textbox>
                  <w:txbxContent>
                    <w:p w14:paraId="77BC8490" w14:textId="77777777" w:rsidR="00C31605" w:rsidRPr="00A00AD9" w:rsidRDefault="00C31605" w:rsidP="00737BBC">
                      <w:pPr>
                        <w:rPr>
                          <w:sz w:val="16"/>
                          <w:szCs w:val="16"/>
                        </w:rPr>
                      </w:pPr>
                      <w:r>
                        <w:rPr>
                          <w:sz w:val="16"/>
                          <w:szCs w:val="16"/>
                        </w:rPr>
                        <w:t>Yes</w:t>
                      </w:r>
                      <w:r w:rsidRPr="000F15F5">
                        <w:rPr>
                          <w:noProof/>
                          <w:sz w:val="16"/>
                          <w:szCs w:val="16"/>
                        </w:rPr>
                        <w:drawing>
                          <wp:inline distT="0" distB="0" distL="0" distR="0" wp14:anchorId="4D547E06" wp14:editId="3D738C3D">
                            <wp:extent cx="363220" cy="2179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v:textbox>
              </v:shape>
            </w:pict>
          </mc:Fallback>
        </mc:AlternateContent>
      </w:r>
      <w:r w:rsidR="00F7060D">
        <w:rPr>
          <w:noProof/>
          <w:snapToGrid/>
        </w:rPr>
        <mc:AlternateContent>
          <mc:Choice Requires="wps">
            <w:drawing>
              <wp:anchor distT="0" distB="0" distL="114300" distR="114300" simplePos="0" relativeHeight="251664384" behindDoc="0" locked="0" layoutInCell="1" allowOverlap="1" wp14:anchorId="5F33694D" wp14:editId="525B928D">
                <wp:simplePos x="0" y="0"/>
                <wp:positionH relativeFrom="column">
                  <wp:posOffset>2180590</wp:posOffset>
                </wp:positionH>
                <wp:positionV relativeFrom="paragraph">
                  <wp:posOffset>9525</wp:posOffset>
                </wp:positionV>
                <wp:extent cx="0" cy="609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67C5B" id="Straight Arrow Connector 14" o:spid="_x0000_s1026" type="#_x0000_t32" style="position:absolute;margin-left:171.7pt;margin-top:.75pt;width:0;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" strokecolor="#5b9bd5 [3204]" strokeweight=".5pt">
                <v:stroke endarrow="block" joinstyle="miter"/>
              </v:shape>
            </w:pict>
          </mc:Fallback>
        </mc:AlternateContent>
      </w:r>
    </w:p>
    <w:p w14:paraId="5BF790ED" w14:textId="77777777" w:rsidR="00F7060D" w:rsidRDefault="00A00AD9" w:rsidP="00EC2200">
      <w:pPr>
        <w:pStyle w:val="MDPI31text"/>
      </w:pPr>
      <w:r>
        <w:rPr>
          <w:noProof/>
          <w:snapToGrid/>
        </w:rPr>
        <mc:AlternateContent>
          <mc:Choice Requires="wps">
            <w:drawing>
              <wp:anchor distT="0" distB="0" distL="114300" distR="114300" simplePos="0" relativeHeight="251672576" behindDoc="0" locked="0" layoutInCell="1" allowOverlap="1" wp14:anchorId="1E12146D" wp14:editId="36A64DF9">
                <wp:simplePos x="0" y="0"/>
                <wp:positionH relativeFrom="column">
                  <wp:posOffset>3695065</wp:posOffset>
                </wp:positionH>
                <wp:positionV relativeFrom="paragraph">
                  <wp:posOffset>95250</wp:posOffset>
                </wp:positionV>
                <wp:extent cx="1104900" cy="6572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1049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67DE64" w14:textId="77777777" w:rsidR="00C31605" w:rsidRPr="00AC0F08" w:rsidRDefault="00C31605" w:rsidP="000F15F5">
                            <w:pPr>
                              <w:jc w:val="center"/>
                              <w:rPr>
                                <w:sz w:val="18"/>
                              </w:rPr>
                            </w:pPr>
                            <w:r>
                              <w:rPr>
                                <w:sz w:val="18"/>
                              </w:rPr>
                              <w:t>Low power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2146D" id="Rectangle 28" o:spid="_x0000_s1032" style="position:absolute;left:0;text-align:left;margin-left:290.95pt;margin-top:7.5pt;width:87pt;height: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" fillcolor="white [3201]" strokecolor="black [3213]" strokeweight="1pt">
                <v:textbox>
                  <w:txbxContent>
                    <w:p w14:paraId="4567DE64" w14:textId="77777777" w:rsidR="00C31605" w:rsidRPr="00AC0F08" w:rsidRDefault="00C31605" w:rsidP="000F15F5">
                      <w:pPr>
                        <w:jc w:val="center"/>
                        <w:rPr>
                          <w:sz w:val="18"/>
                        </w:rPr>
                      </w:pPr>
                      <w:r>
                        <w:rPr>
                          <w:sz w:val="18"/>
                        </w:rPr>
                        <w:t>Low power mode</w:t>
                      </w:r>
                    </w:p>
                  </w:txbxContent>
                </v:textbox>
              </v:rect>
            </w:pict>
          </mc:Fallback>
        </mc:AlternateContent>
      </w:r>
    </w:p>
    <w:p w14:paraId="437FC324" w14:textId="77777777" w:rsidR="00F7060D" w:rsidRDefault="00F7060D" w:rsidP="00EC2200">
      <w:pPr>
        <w:pStyle w:val="MDPI31text"/>
      </w:pPr>
    </w:p>
    <w:p w14:paraId="176E1D43" w14:textId="77777777" w:rsidR="00F7060D" w:rsidRDefault="000F15F5" w:rsidP="00EC2200">
      <w:pPr>
        <w:pStyle w:val="MDPI31text"/>
      </w:pPr>
      <w:r>
        <w:rPr>
          <w:noProof/>
          <w:snapToGrid/>
        </w:rPr>
        <mc:AlternateContent>
          <mc:Choice Requires="wps">
            <w:drawing>
              <wp:anchor distT="0" distB="0" distL="114300" distR="114300" simplePos="0" relativeHeight="251697152" behindDoc="0" locked="0" layoutInCell="1" allowOverlap="1" wp14:anchorId="250A2206" wp14:editId="10C80E7C">
                <wp:simplePos x="0" y="0"/>
                <wp:positionH relativeFrom="column">
                  <wp:posOffset>4809490</wp:posOffset>
                </wp:positionH>
                <wp:positionV relativeFrom="paragraph">
                  <wp:posOffset>76200</wp:posOffset>
                </wp:positionV>
                <wp:extent cx="781050" cy="9525"/>
                <wp:effectExtent l="0" t="0" r="19050" b="28575"/>
                <wp:wrapNone/>
                <wp:docPr id="192" name="Straight Connector 192"/>
                <wp:cNvGraphicFramePr/>
                <a:graphic xmlns:a="http://schemas.openxmlformats.org/drawingml/2006/main">
                  <a:graphicData uri="http://schemas.microsoft.com/office/word/2010/wordprocessingShape">
                    <wps:wsp>
                      <wps:cNvCnPr/>
                      <wps:spPr>
                        <a:xfrm flipV="1">
                          <a:off x="0" y="0"/>
                          <a:ext cx="781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2BC33" id="Straight Connector 19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pt,6pt" to="440.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" strokecolor="#5b9bd5 [3204]" strokeweight=".5pt">
                <v:stroke joinstyle="miter"/>
              </v:line>
            </w:pict>
          </mc:Fallback>
        </mc:AlternateContent>
      </w:r>
      <w:r w:rsidR="00737BBC">
        <w:rPr>
          <w:noProof/>
          <w:snapToGrid/>
        </w:rPr>
        <mc:AlternateContent>
          <mc:Choice Requires="wps">
            <w:drawing>
              <wp:anchor distT="0" distB="0" distL="114300" distR="114300" simplePos="0" relativeHeight="251681792" behindDoc="0" locked="0" layoutInCell="1" allowOverlap="1" wp14:anchorId="65E05767" wp14:editId="6A85F8A3">
                <wp:simplePos x="0" y="0"/>
                <wp:positionH relativeFrom="column">
                  <wp:posOffset>1475740</wp:posOffset>
                </wp:positionH>
                <wp:positionV relativeFrom="paragraph">
                  <wp:posOffset>123825</wp:posOffset>
                </wp:positionV>
                <wp:extent cx="1400175" cy="1543050"/>
                <wp:effectExtent l="19050" t="19050" r="28575" b="38100"/>
                <wp:wrapNone/>
                <wp:docPr id="41" name="Diamond 41"/>
                <wp:cNvGraphicFramePr/>
                <a:graphic xmlns:a="http://schemas.openxmlformats.org/drawingml/2006/main">
                  <a:graphicData uri="http://schemas.microsoft.com/office/word/2010/wordprocessingShape">
                    <wps:wsp>
                      <wps:cNvSpPr/>
                      <wps:spPr>
                        <a:xfrm>
                          <a:off x="0" y="0"/>
                          <a:ext cx="1400175" cy="15430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24DB3F" w14:textId="77777777" w:rsidR="00C31605" w:rsidRPr="00F7060D" w:rsidRDefault="00C31605" w:rsidP="00737BBC">
                            <w:pPr>
                              <w:rPr>
                                <w:sz w:val="16"/>
                                <w:szCs w:val="16"/>
                              </w:rPr>
                            </w:pPr>
                            <w:r>
                              <w:rPr>
                                <w:sz w:val="16"/>
                                <w:szCs w:val="16"/>
                              </w:rPr>
                              <w:t>Channel condition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05767" id="Diamond 41" o:spid="_x0000_s1033" type="#_x0000_t4" style="position:absolute;left:0;text-align:left;margin-left:116.2pt;margin-top:9.75pt;width:110.25pt;height:1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" fillcolor="white [3201]" strokecolor="black [3213]" strokeweight="1pt">
                <v:textbox>
                  <w:txbxContent>
                    <w:p w14:paraId="6724DB3F" w14:textId="77777777" w:rsidR="00C31605" w:rsidRPr="00F7060D" w:rsidRDefault="00C31605" w:rsidP="00737BBC">
                      <w:pPr>
                        <w:rPr>
                          <w:sz w:val="16"/>
                          <w:szCs w:val="16"/>
                        </w:rPr>
                      </w:pPr>
                      <w:r>
                        <w:rPr>
                          <w:sz w:val="16"/>
                          <w:szCs w:val="16"/>
                        </w:rPr>
                        <w:t>Channel condition changed?</w:t>
                      </w:r>
                    </w:p>
                  </w:txbxContent>
                </v:textbox>
              </v:shape>
            </w:pict>
          </mc:Fallback>
        </mc:AlternateContent>
      </w:r>
    </w:p>
    <w:p w14:paraId="76655D5E" w14:textId="77777777" w:rsidR="00F7060D" w:rsidRDefault="00F7060D" w:rsidP="00EC2200">
      <w:pPr>
        <w:pStyle w:val="MDPI31text"/>
      </w:pPr>
    </w:p>
    <w:p w14:paraId="29BBCAAC" w14:textId="77777777" w:rsidR="00F7060D" w:rsidRDefault="004D62CB" w:rsidP="00EC2200">
      <w:pPr>
        <w:pStyle w:val="MDPI31text"/>
      </w:pPr>
      <w:r>
        <w:rPr>
          <w:noProof/>
          <w:snapToGrid/>
        </w:rPr>
        <mc:AlternateContent>
          <mc:Choice Requires="wps">
            <w:drawing>
              <wp:anchor distT="0" distB="0" distL="114300" distR="114300" simplePos="0" relativeHeight="251703296" behindDoc="0" locked="0" layoutInCell="1" allowOverlap="1" wp14:anchorId="30A06679" wp14:editId="148800F5">
                <wp:simplePos x="0" y="0"/>
                <wp:positionH relativeFrom="column">
                  <wp:posOffset>4285614</wp:posOffset>
                </wp:positionH>
                <wp:positionV relativeFrom="paragraph">
                  <wp:posOffset>46989</wp:posOffset>
                </wp:positionV>
                <wp:extent cx="45719" cy="3190875"/>
                <wp:effectExtent l="76200" t="38100" r="50165" b="28575"/>
                <wp:wrapNone/>
                <wp:docPr id="198" name="Straight Arrow Connector 198"/>
                <wp:cNvGraphicFramePr/>
                <a:graphic xmlns:a="http://schemas.openxmlformats.org/drawingml/2006/main">
                  <a:graphicData uri="http://schemas.microsoft.com/office/word/2010/wordprocessingShape">
                    <wps:wsp>
                      <wps:cNvCnPr/>
                      <wps:spPr>
                        <a:xfrm flipH="1" flipV="1">
                          <a:off x="0" y="0"/>
                          <a:ext cx="45719" cy="319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82F79" id="Straight Arrow Connector 198" o:spid="_x0000_s1026" type="#_x0000_t32" style="position:absolute;margin-left:337.45pt;margin-top:3.7pt;width:3.6pt;height:251.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" strokecolor="#5b9bd5 [3204]" strokeweight=".5pt">
                <v:stroke endarrow="block" joinstyle="miter"/>
              </v:shape>
            </w:pict>
          </mc:Fallback>
        </mc:AlternateContent>
      </w:r>
    </w:p>
    <w:p w14:paraId="245AF523" w14:textId="77777777" w:rsidR="00F7060D" w:rsidRDefault="004D62CB" w:rsidP="00EC2200">
      <w:pPr>
        <w:pStyle w:val="MDPI31text"/>
      </w:pPr>
      <w:r>
        <w:rPr>
          <w:noProof/>
          <w:snapToGrid/>
        </w:rPr>
        <mc:AlternateContent>
          <mc:Choice Requires="wps">
            <w:drawing>
              <wp:anchor distT="0" distB="0" distL="114300" distR="114300" simplePos="0" relativeHeight="251687936" behindDoc="0" locked="0" layoutInCell="1" allowOverlap="1" wp14:anchorId="4099780B" wp14:editId="5A9F0AF2">
                <wp:simplePos x="0" y="0"/>
                <wp:positionH relativeFrom="column">
                  <wp:posOffset>1094740</wp:posOffset>
                </wp:positionH>
                <wp:positionV relativeFrom="paragraph">
                  <wp:posOffset>9525</wp:posOffset>
                </wp:positionV>
                <wp:extent cx="409575" cy="3143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409575" cy="314325"/>
                        </a:xfrm>
                        <a:prstGeom prst="rect">
                          <a:avLst/>
                        </a:prstGeom>
                        <a:solidFill>
                          <a:schemeClr val="lt1"/>
                        </a:solidFill>
                        <a:ln w="6350">
                          <a:solidFill>
                            <a:schemeClr val="bg1"/>
                          </a:solidFill>
                        </a:ln>
                      </wps:spPr>
                      <wps:txbx>
                        <w:txbxContent>
                          <w:p w14:paraId="59CDCFDE" w14:textId="77777777" w:rsidR="00C31605" w:rsidRPr="00A00AD9" w:rsidRDefault="00C31605" w:rsidP="000F15F5">
                            <w:pPr>
                              <w:rPr>
                                <w:sz w:val="16"/>
                                <w:szCs w:val="16"/>
                              </w:rPr>
                            </w:pPr>
                            <w:r w:rsidRPr="00A00AD9">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9780B" id="Text Box 48" o:spid="_x0000_s1034" type="#_x0000_t202" style="position:absolute;left:0;text-align:left;margin-left:86.2pt;margin-top:.75pt;width:32.2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" fillcolor="white [3201]" strokecolor="white [3212]" strokeweight=".5pt">
                <v:textbox>
                  <w:txbxContent>
                    <w:p w14:paraId="59CDCFDE" w14:textId="77777777" w:rsidR="00C31605" w:rsidRPr="00A00AD9" w:rsidRDefault="00C31605" w:rsidP="000F15F5">
                      <w:pPr>
                        <w:rPr>
                          <w:sz w:val="16"/>
                          <w:szCs w:val="16"/>
                        </w:rPr>
                      </w:pPr>
                      <w:r w:rsidRPr="00A00AD9">
                        <w:rPr>
                          <w:sz w:val="16"/>
                          <w:szCs w:val="16"/>
                        </w:rPr>
                        <w:t>NO</w:t>
                      </w:r>
                    </w:p>
                  </w:txbxContent>
                </v:textbox>
              </v:shape>
            </w:pict>
          </mc:Fallback>
        </mc:AlternateContent>
      </w:r>
      <w:r>
        <w:rPr>
          <w:noProof/>
          <w:snapToGrid/>
        </w:rPr>
        <mc:AlternateContent>
          <mc:Choice Requires="wps">
            <w:drawing>
              <wp:anchor distT="0" distB="0" distL="114300" distR="114300" simplePos="0" relativeHeight="251685888" behindDoc="0" locked="0" layoutInCell="1" allowOverlap="1" wp14:anchorId="2273D4A9" wp14:editId="50B21CB4">
                <wp:simplePos x="0" y="0"/>
                <wp:positionH relativeFrom="column">
                  <wp:posOffset>-210185</wp:posOffset>
                </wp:positionH>
                <wp:positionV relativeFrom="paragraph">
                  <wp:posOffset>133985</wp:posOffset>
                </wp:positionV>
                <wp:extent cx="1266825" cy="5810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26682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11FF50" w14:textId="77777777" w:rsidR="00C31605" w:rsidRPr="00AC0F08" w:rsidRDefault="00C31605" w:rsidP="000F15F5">
                            <w:pPr>
                              <w:jc w:val="center"/>
                              <w:rPr>
                                <w:sz w:val="18"/>
                              </w:rPr>
                            </w:pPr>
                            <w:r>
                              <w:rPr>
                                <w:sz w:val="18"/>
                              </w:rPr>
                              <w:t>Recalculate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3D4A9" id="Rectangle 47" o:spid="_x0000_s1035" style="position:absolute;left:0;text-align:left;margin-left:-16.55pt;margin-top:10.55pt;width:99.75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" fillcolor="white [3201]" strokecolor="black [3213]" strokeweight="1pt">
                <v:textbox>
                  <w:txbxContent>
                    <w:p w14:paraId="3B11FF50" w14:textId="77777777" w:rsidR="00C31605" w:rsidRPr="00AC0F08" w:rsidRDefault="00C31605" w:rsidP="000F15F5">
                      <w:pPr>
                        <w:jc w:val="center"/>
                        <w:rPr>
                          <w:sz w:val="18"/>
                        </w:rPr>
                      </w:pPr>
                      <w:r>
                        <w:rPr>
                          <w:sz w:val="18"/>
                        </w:rPr>
                        <w:t>Recalculate parameters</w:t>
                      </w:r>
                    </w:p>
                  </w:txbxContent>
                </v:textbox>
              </v:rect>
            </w:pict>
          </mc:Fallback>
        </mc:AlternateContent>
      </w:r>
    </w:p>
    <w:p w14:paraId="507B1296" w14:textId="77777777" w:rsidR="00F7060D" w:rsidRDefault="00F7060D" w:rsidP="00EC2200">
      <w:pPr>
        <w:pStyle w:val="MDPI31text"/>
      </w:pPr>
    </w:p>
    <w:p w14:paraId="1C84DA4A" w14:textId="77777777" w:rsidR="00737BBC" w:rsidRDefault="004D62CB" w:rsidP="00EC2200">
      <w:pPr>
        <w:pStyle w:val="MDPI31text"/>
      </w:pPr>
      <w:r>
        <w:rPr>
          <w:noProof/>
          <w:snapToGrid/>
        </w:rPr>
        <mc:AlternateContent>
          <mc:Choice Requires="wps">
            <w:drawing>
              <wp:anchor distT="0" distB="0" distL="114300" distR="114300" simplePos="0" relativeHeight="251698176" behindDoc="0" locked="0" layoutInCell="1" allowOverlap="1" wp14:anchorId="5C03FFE7" wp14:editId="207D2AF2">
                <wp:simplePos x="0" y="0"/>
                <wp:positionH relativeFrom="column">
                  <wp:posOffset>1028065</wp:posOffset>
                </wp:positionH>
                <wp:positionV relativeFrom="paragraph">
                  <wp:posOffset>47625</wp:posOffset>
                </wp:positionV>
                <wp:extent cx="457200"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BD9B1" id="Straight Arrow Connector 193" o:spid="_x0000_s1026" type="#_x0000_t32" style="position:absolute;margin-left:80.95pt;margin-top:3.75pt;width:36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" strokecolor="#5b9bd5 [3204]" strokeweight=".5pt">
                <v:stroke endarrow="block" joinstyle="miter"/>
              </v:shape>
            </w:pict>
          </mc:Fallback>
        </mc:AlternateContent>
      </w:r>
    </w:p>
    <w:p w14:paraId="2FB6FB89" w14:textId="77777777" w:rsidR="00737BBC" w:rsidRDefault="00737BBC" w:rsidP="00EC2200">
      <w:pPr>
        <w:pStyle w:val="MDPI31text"/>
      </w:pPr>
    </w:p>
    <w:p w14:paraId="19DC8885" w14:textId="77777777" w:rsidR="00737BBC" w:rsidRDefault="004D62CB" w:rsidP="00EC2200">
      <w:pPr>
        <w:pStyle w:val="MDPI31text"/>
      </w:pPr>
      <w:r>
        <w:rPr>
          <w:noProof/>
          <w:snapToGrid/>
        </w:rPr>
        <mc:AlternateContent>
          <mc:Choice Requires="wps">
            <w:drawing>
              <wp:anchor distT="0" distB="0" distL="114300" distR="114300" simplePos="0" relativeHeight="251699200" behindDoc="0" locked="0" layoutInCell="1" allowOverlap="1" wp14:anchorId="7CE53A36" wp14:editId="00F72195">
                <wp:simplePos x="0" y="0"/>
                <wp:positionH relativeFrom="column">
                  <wp:posOffset>418465</wp:posOffset>
                </wp:positionH>
                <wp:positionV relativeFrom="paragraph">
                  <wp:posOffset>28574</wp:posOffset>
                </wp:positionV>
                <wp:extent cx="38100" cy="2390775"/>
                <wp:effectExtent l="0" t="0" r="19050" b="28575"/>
                <wp:wrapNone/>
                <wp:docPr id="194" name="Straight Connector 194"/>
                <wp:cNvGraphicFramePr/>
                <a:graphic xmlns:a="http://schemas.openxmlformats.org/drawingml/2006/main">
                  <a:graphicData uri="http://schemas.microsoft.com/office/word/2010/wordprocessingShape">
                    <wps:wsp>
                      <wps:cNvCnPr/>
                      <wps:spPr>
                        <a:xfrm>
                          <a:off x="0" y="0"/>
                          <a:ext cx="38100" cy="2390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79938" id="Straight Connector 19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2.95pt,2.25pt" to="35.9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" strokecolor="#5b9bd5 [3204]" strokeweight=".5pt">
                <v:stroke joinstyle="miter"/>
              </v:line>
            </w:pict>
          </mc:Fallback>
        </mc:AlternateContent>
      </w:r>
    </w:p>
    <w:p w14:paraId="3C6E1050" w14:textId="77777777" w:rsidR="00737BBC" w:rsidRDefault="00737BBC" w:rsidP="00EC2200">
      <w:pPr>
        <w:pStyle w:val="MDPI31text"/>
      </w:pPr>
    </w:p>
    <w:p w14:paraId="6574972A" w14:textId="77777777" w:rsidR="00737BBC" w:rsidRDefault="00737BBC" w:rsidP="00EC2200">
      <w:pPr>
        <w:pStyle w:val="MDPI31text"/>
      </w:pPr>
      <w:r>
        <w:rPr>
          <w:noProof/>
          <w:snapToGrid/>
        </w:rPr>
        <mc:AlternateContent>
          <mc:Choice Requires="wps">
            <w:drawing>
              <wp:anchor distT="0" distB="0" distL="114300" distR="114300" simplePos="0" relativeHeight="251682816" behindDoc="0" locked="0" layoutInCell="1" allowOverlap="1" wp14:anchorId="23CFFD44" wp14:editId="7D33CCA7">
                <wp:simplePos x="0" y="0"/>
                <wp:positionH relativeFrom="column">
                  <wp:posOffset>2171065</wp:posOffset>
                </wp:positionH>
                <wp:positionV relativeFrom="paragraph">
                  <wp:posOffset>134620</wp:posOffset>
                </wp:positionV>
                <wp:extent cx="0" cy="46672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FC9A6" id="Straight Arrow Connector 43" o:spid="_x0000_s1026" type="#_x0000_t32" style="position:absolute;margin-left:170.95pt;margin-top:10.6pt;width:0;height:36.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" strokecolor="#5b9bd5 [3204]" strokeweight=".5pt">
                <v:stroke endarrow="block" joinstyle="miter"/>
              </v:shape>
            </w:pict>
          </mc:Fallback>
        </mc:AlternateContent>
      </w:r>
    </w:p>
    <w:p w14:paraId="44D818C0" w14:textId="77777777" w:rsidR="00737BBC" w:rsidRDefault="000F15F5" w:rsidP="00EC2200">
      <w:pPr>
        <w:pStyle w:val="MDPI31text"/>
      </w:pPr>
      <w:r>
        <w:rPr>
          <w:noProof/>
          <w:snapToGrid/>
        </w:rPr>
        <mc:AlternateContent>
          <mc:Choice Requires="wps">
            <w:drawing>
              <wp:anchor distT="0" distB="0" distL="114300" distR="114300" simplePos="0" relativeHeight="251689984" behindDoc="0" locked="0" layoutInCell="1" allowOverlap="1" wp14:anchorId="473F1BCA" wp14:editId="5B19F304">
                <wp:simplePos x="0" y="0"/>
                <wp:positionH relativeFrom="column">
                  <wp:posOffset>2200275</wp:posOffset>
                </wp:positionH>
                <wp:positionV relativeFrom="paragraph">
                  <wp:posOffset>10160</wp:posOffset>
                </wp:positionV>
                <wp:extent cx="552450" cy="3143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14:paraId="0CF05505" w14:textId="77777777" w:rsidR="00C31605" w:rsidRPr="00A00AD9" w:rsidRDefault="00C31605" w:rsidP="000F15F5">
                            <w:pPr>
                              <w:rPr>
                                <w:sz w:val="16"/>
                                <w:szCs w:val="16"/>
                              </w:rPr>
                            </w:pPr>
                            <w:r>
                              <w:rPr>
                                <w:sz w:val="16"/>
                                <w:szCs w:val="16"/>
                              </w:rPr>
                              <w:t>Yes</w:t>
                            </w:r>
                            <w:r w:rsidRPr="000F15F5">
                              <w:rPr>
                                <w:noProof/>
                                <w:sz w:val="16"/>
                                <w:szCs w:val="16"/>
                              </w:rPr>
                              <w:drawing>
                                <wp:inline distT="0" distB="0" distL="0" distR="0" wp14:anchorId="14D7D4C2" wp14:editId="3709CCBA">
                                  <wp:extent cx="363220" cy="21793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3F1BCA" id="Text Box 52" o:spid="_x0000_s1036" type="#_x0000_t202" style="position:absolute;left:0;text-align:left;margin-left:173.25pt;margin-top:.8pt;width:43.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" fillcolor="white [3201]" strokecolor="white [3212]" strokeweight=".5pt">
                <v:textbox>
                  <w:txbxContent>
                    <w:p w14:paraId="0CF05505" w14:textId="77777777" w:rsidR="00C31605" w:rsidRPr="00A00AD9" w:rsidRDefault="00C31605" w:rsidP="000F15F5">
                      <w:pPr>
                        <w:rPr>
                          <w:sz w:val="16"/>
                          <w:szCs w:val="16"/>
                        </w:rPr>
                      </w:pPr>
                      <w:r>
                        <w:rPr>
                          <w:sz w:val="16"/>
                          <w:szCs w:val="16"/>
                        </w:rPr>
                        <w:t>Yes</w:t>
                      </w:r>
                      <w:r w:rsidRPr="000F15F5">
                        <w:rPr>
                          <w:noProof/>
                          <w:sz w:val="16"/>
                          <w:szCs w:val="16"/>
                        </w:rPr>
                        <w:drawing>
                          <wp:inline distT="0" distB="0" distL="0" distR="0" wp14:anchorId="14D7D4C2" wp14:editId="3709CCBA">
                            <wp:extent cx="363220" cy="21793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v:textbox>
              </v:shape>
            </w:pict>
          </mc:Fallback>
        </mc:AlternateContent>
      </w:r>
    </w:p>
    <w:p w14:paraId="313A4635" w14:textId="77777777" w:rsidR="00737BBC" w:rsidRDefault="00737BBC" w:rsidP="00EC2200">
      <w:pPr>
        <w:pStyle w:val="MDPI31text"/>
      </w:pPr>
    </w:p>
    <w:p w14:paraId="23A42B88" w14:textId="77777777" w:rsidR="00737BBC" w:rsidRDefault="00737BBC" w:rsidP="00EC2200">
      <w:pPr>
        <w:pStyle w:val="MDPI31text"/>
      </w:pPr>
      <w:r>
        <w:rPr>
          <w:noProof/>
          <w:snapToGrid/>
        </w:rPr>
        <mc:AlternateContent>
          <mc:Choice Requires="wps">
            <w:drawing>
              <wp:anchor distT="0" distB="0" distL="114300" distR="114300" simplePos="0" relativeHeight="251679744" behindDoc="0" locked="0" layoutInCell="1" allowOverlap="1" wp14:anchorId="0D8CCA1B" wp14:editId="6D3225A1">
                <wp:simplePos x="0" y="0"/>
                <wp:positionH relativeFrom="column">
                  <wp:posOffset>1504314</wp:posOffset>
                </wp:positionH>
                <wp:positionV relativeFrom="paragraph">
                  <wp:posOffset>86360</wp:posOffset>
                </wp:positionV>
                <wp:extent cx="1266825" cy="6286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26682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614B5C" w14:textId="77777777" w:rsidR="00C31605" w:rsidRPr="00F7060D" w:rsidRDefault="00C31605" w:rsidP="00737BBC">
                            <w:pPr>
                              <w:rPr>
                                <w:sz w:val="16"/>
                                <w:szCs w:val="16"/>
                              </w:rPr>
                            </w:pPr>
                            <w:r>
                              <w:rPr>
                                <w:sz w:val="18"/>
                              </w:rPr>
                              <w:t xml:space="preserve"> </w:t>
                            </w:r>
                            <w:r w:rsidRPr="00F7060D">
                              <w:rPr>
                                <w:sz w:val="16"/>
                                <w:szCs w:val="16"/>
                              </w:rPr>
                              <w:t xml:space="preserve"> </w:t>
                            </w:r>
                            <w:r>
                              <w:rPr>
                                <w:sz w:val="16"/>
                                <w:szCs w:val="16"/>
                              </w:rPr>
                              <w:t>Recalculate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CCA1B" id="Rectangle 40" o:spid="_x0000_s1037" style="position:absolute;left:0;text-align:left;margin-left:118.45pt;margin-top:6.8pt;width:99.75pt;height: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" fillcolor="white [3201]" strokecolor="black [3213]" strokeweight="1pt">
                <v:textbox>
                  <w:txbxContent>
                    <w:p w14:paraId="6E614B5C" w14:textId="77777777" w:rsidR="00C31605" w:rsidRPr="00F7060D" w:rsidRDefault="00C31605" w:rsidP="00737BBC">
                      <w:pPr>
                        <w:rPr>
                          <w:sz w:val="16"/>
                          <w:szCs w:val="16"/>
                        </w:rPr>
                      </w:pPr>
                      <w:r>
                        <w:rPr>
                          <w:sz w:val="18"/>
                        </w:rPr>
                        <w:t xml:space="preserve"> </w:t>
                      </w:r>
                      <w:r w:rsidRPr="00F7060D">
                        <w:rPr>
                          <w:sz w:val="16"/>
                          <w:szCs w:val="16"/>
                        </w:rPr>
                        <w:t xml:space="preserve"> </w:t>
                      </w:r>
                      <w:r>
                        <w:rPr>
                          <w:sz w:val="16"/>
                          <w:szCs w:val="16"/>
                        </w:rPr>
                        <w:t>Recalculate parameters</w:t>
                      </w:r>
                    </w:p>
                  </w:txbxContent>
                </v:textbox>
              </v:rect>
            </w:pict>
          </mc:Fallback>
        </mc:AlternateContent>
      </w:r>
    </w:p>
    <w:p w14:paraId="6C26D6CC" w14:textId="77777777" w:rsidR="00737BBC" w:rsidRDefault="00737BBC" w:rsidP="00EC2200">
      <w:pPr>
        <w:pStyle w:val="MDPI31text"/>
      </w:pPr>
    </w:p>
    <w:p w14:paraId="290B3A82" w14:textId="77777777" w:rsidR="00737BBC" w:rsidRDefault="00737BBC" w:rsidP="00EC2200">
      <w:pPr>
        <w:pStyle w:val="MDPI31text"/>
      </w:pPr>
    </w:p>
    <w:p w14:paraId="2ED0645F" w14:textId="77777777" w:rsidR="00737BBC" w:rsidRDefault="00737BBC" w:rsidP="00EC2200">
      <w:pPr>
        <w:pStyle w:val="MDPI31text"/>
      </w:pPr>
    </w:p>
    <w:p w14:paraId="0BA74D82" w14:textId="77777777" w:rsidR="00737BBC" w:rsidRDefault="004D62CB" w:rsidP="00EC2200">
      <w:pPr>
        <w:pStyle w:val="MDPI31text"/>
      </w:pPr>
      <w:r>
        <w:rPr>
          <w:noProof/>
          <w:snapToGrid/>
        </w:rPr>
        <mc:AlternateContent>
          <mc:Choice Requires="wps">
            <w:drawing>
              <wp:anchor distT="0" distB="0" distL="114300" distR="114300" simplePos="0" relativeHeight="251701248" behindDoc="0" locked="0" layoutInCell="1" allowOverlap="1" wp14:anchorId="37DA77B1" wp14:editId="532E91D9">
                <wp:simplePos x="0" y="0"/>
                <wp:positionH relativeFrom="column">
                  <wp:posOffset>2152015</wp:posOffset>
                </wp:positionH>
                <wp:positionV relativeFrom="paragraph">
                  <wp:posOffset>39370</wp:posOffset>
                </wp:positionV>
                <wp:extent cx="9525" cy="514350"/>
                <wp:effectExtent l="38100" t="0" r="66675" b="57150"/>
                <wp:wrapNone/>
                <wp:docPr id="196" name="Straight Arrow Connector 196"/>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E58DE" id="Straight Arrow Connector 196" o:spid="_x0000_s1026" type="#_x0000_t32" style="position:absolute;margin-left:169.45pt;margin-top:3.1pt;width:.75pt;height:4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We2gEAAAYEAAAOAAAAZHJzL2Uyb0RvYy54bWysU9uO0zAQfUfiHyy/07SFrt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" strokecolor="#5b9bd5 [3204]" strokeweight=".5pt">
                <v:stroke endarrow="block" joinstyle="miter"/>
              </v:shape>
            </w:pict>
          </mc:Fallback>
        </mc:AlternateContent>
      </w:r>
    </w:p>
    <w:p w14:paraId="2C552229" w14:textId="77777777" w:rsidR="00737BBC" w:rsidRDefault="00737BBC" w:rsidP="00EC2200">
      <w:pPr>
        <w:pStyle w:val="MDPI31text"/>
      </w:pPr>
    </w:p>
    <w:p w14:paraId="590C3FA2" w14:textId="77777777" w:rsidR="004D62CB" w:rsidRDefault="004D62CB" w:rsidP="00EC2200">
      <w:pPr>
        <w:pStyle w:val="MDPI31text"/>
      </w:pPr>
    </w:p>
    <w:p w14:paraId="45F2014B" w14:textId="77777777" w:rsidR="004D62CB" w:rsidRDefault="004D62CB" w:rsidP="00EC2200">
      <w:pPr>
        <w:pStyle w:val="MDPI31text"/>
      </w:pPr>
      <w:r>
        <w:rPr>
          <w:noProof/>
          <w:snapToGrid/>
        </w:rPr>
        <mc:AlternateContent>
          <mc:Choice Requires="wps">
            <w:drawing>
              <wp:anchor distT="0" distB="0" distL="114300" distR="114300" simplePos="0" relativeHeight="251692032" behindDoc="0" locked="0" layoutInCell="1" allowOverlap="1" wp14:anchorId="3C9E15C9" wp14:editId="17B6A5B3">
                <wp:simplePos x="0" y="0"/>
                <wp:positionH relativeFrom="column">
                  <wp:posOffset>1570990</wp:posOffset>
                </wp:positionH>
                <wp:positionV relativeFrom="paragraph">
                  <wp:posOffset>11430</wp:posOffset>
                </wp:positionV>
                <wp:extent cx="1152525" cy="5715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1525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6822B0" w14:textId="77777777" w:rsidR="00C31605" w:rsidRPr="00AC0F08" w:rsidRDefault="00C31605" w:rsidP="000F15F5">
                            <w:pPr>
                              <w:jc w:val="center"/>
                              <w:rPr>
                                <w:sz w:val="18"/>
                              </w:rPr>
                            </w:pPr>
                            <w:r>
                              <w:rPr>
                                <w:sz w:val="18"/>
                              </w:rPr>
                              <w:t>Transmit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E15C9" id="Rectangle 54" o:spid="_x0000_s1038" style="position:absolute;left:0;text-align:left;margin-left:123.7pt;margin-top:.9pt;width:90.75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" fillcolor="white [3201]" strokecolor="black [3213]" strokeweight="1pt">
                <v:textbox>
                  <w:txbxContent>
                    <w:p w14:paraId="5D6822B0" w14:textId="77777777" w:rsidR="00C31605" w:rsidRPr="00AC0F08" w:rsidRDefault="00C31605" w:rsidP="000F15F5">
                      <w:pPr>
                        <w:jc w:val="center"/>
                        <w:rPr>
                          <w:sz w:val="18"/>
                        </w:rPr>
                      </w:pPr>
                      <w:r>
                        <w:rPr>
                          <w:sz w:val="18"/>
                        </w:rPr>
                        <w:t>Transmit</w:t>
                      </w:r>
                    </w:p>
                  </w:txbxContent>
                </v:textbox>
              </v:rect>
            </w:pict>
          </mc:Fallback>
        </mc:AlternateContent>
      </w:r>
    </w:p>
    <w:p w14:paraId="7028731C" w14:textId="77777777" w:rsidR="004D62CB" w:rsidRDefault="004D62CB" w:rsidP="00EC2200">
      <w:pPr>
        <w:pStyle w:val="MDPI31text"/>
      </w:pPr>
      <w:r>
        <w:rPr>
          <w:noProof/>
          <w:snapToGrid/>
        </w:rPr>
        <mc:AlternateContent>
          <mc:Choice Requires="wps">
            <w:drawing>
              <wp:anchor distT="0" distB="0" distL="114300" distR="114300" simplePos="0" relativeHeight="251702272" behindDoc="0" locked="0" layoutInCell="1" allowOverlap="1" wp14:anchorId="54FF8A29" wp14:editId="6A642155">
                <wp:simplePos x="0" y="0"/>
                <wp:positionH relativeFrom="column">
                  <wp:posOffset>2723515</wp:posOffset>
                </wp:positionH>
                <wp:positionV relativeFrom="paragraph">
                  <wp:posOffset>135255</wp:posOffset>
                </wp:positionV>
                <wp:extent cx="1619250" cy="28575"/>
                <wp:effectExtent l="0" t="0" r="19050" b="28575"/>
                <wp:wrapNone/>
                <wp:docPr id="197" name="Straight Connector 197"/>
                <wp:cNvGraphicFramePr/>
                <a:graphic xmlns:a="http://schemas.openxmlformats.org/drawingml/2006/main">
                  <a:graphicData uri="http://schemas.microsoft.com/office/word/2010/wordprocessingShape">
                    <wps:wsp>
                      <wps:cNvCnPr/>
                      <wps:spPr>
                        <a:xfrm flipV="1">
                          <a:off x="0" y="0"/>
                          <a:ext cx="16192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15F73" id="Straight Connector 19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10.65pt" to="34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" strokecolor="#5b9bd5 [3204]" strokeweight=".5pt">
                <v:stroke joinstyle="miter"/>
              </v:line>
            </w:pict>
          </mc:Fallback>
        </mc:AlternateContent>
      </w:r>
    </w:p>
    <w:p w14:paraId="5AD4E358" w14:textId="77777777" w:rsidR="004D62CB" w:rsidRDefault="004D62CB" w:rsidP="00EC2200">
      <w:pPr>
        <w:pStyle w:val="MDPI31text"/>
      </w:pPr>
      <w:r>
        <w:rPr>
          <w:noProof/>
          <w:snapToGrid/>
        </w:rPr>
        <mc:AlternateContent>
          <mc:Choice Requires="wps">
            <w:drawing>
              <wp:anchor distT="0" distB="0" distL="114300" distR="114300" simplePos="0" relativeHeight="251700224" behindDoc="0" locked="0" layoutInCell="1" allowOverlap="1" wp14:anchorId="1E5F9CF0" wp14:editId="55145B9C">
                <wp:simplePos x="0" y="0"/>
                <wp:positionH relativeFrom="column">
                  <wp:posOffset>456565</wp:posOffset>
                </wp:positionH>
                <wp:positionV relativeFrom="paragraph">
                  <wp:posOffset>20955</wp:posOffset>
                </wp:positionV>
                <wp:extent cx="1143000" cy="9525"/>
                <wp:effectExtent l="0" t="76200" r="19050" b="85725"/>
                <wp:wrapNone/>
                <wp:docPr id="195" name="Straight Arrow Connector 195"/>
                <wp:cNvGraphicFramePr/>
                <a:graphic xmlns:a="http://schemas.openxmlformats.org/drawingml/2006/main">
                  <a:graphicData uri="http://schemas.microsoft.com/office/word/2010/wordprocessingShape">
                    <wps:wsp>
                      <wps:cNvCnPr/>
                      <wps:spPr>
                        <a:xfrm flipV="1">
                          <a:off x="0" y="0"/>
                          <a:ext cx="1143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22122" id="Straight Arrow Connector 195" o:spid="_x0000_s1026" type="#_x0000_t32" style="position:absolute;margin-left:35.95pt;margin-top:1.65pt;width:90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" strokecolor="#5b9bd5 [3204]" strokeweight=".5pt">
                <v:stroke endarrow="block" joinstyle="miter"/>
              </v:shape>
            </w:pict>
          </mc:Fallback>
        </mc:AlternateContent>
      </w:r>
    </w:p>
    <w:p w14:paraId="34228FA5" w14:textId="77777777" w:rsidR="004D62CB" w:rsidRDefault="004D62CB" w:rsidP="00EC2200">
      <w:pPr>
        <w:pStyle w:val="MDPI31text"/>
      </w:pPr>
    </w:p>
    <w:p w14:paraId="2CED7D44" w14:textId="77777777" w:rsidR="003B5AF7" w:rsidRPr="009556AF" w:rsidRDefault="00DA6C70" w:rsidP="003B5AF7">
      <w:pPr>
        <w:pStyle w:val="MDPI51figurecaption"/>
        <w:ind w:left="0" w:firstLine="420"/>
        <w:rPr>
          <w:b/>
        </w:rPr>
      </w:pPr>
      <w:r>
        <w:rPr>
          <w:b/>
        </w:rPr>
        <w:t>Figure 9</w:t>
      </w:r>
      <w:r w:rsidR="003B5AF7" w:rsidRPr="009556AF">
        <w:t xml:space="preserve">. </w:t>
      </w:r>
      <w:r w:rsidR="003B5AF7">
        <w:t xml:space="preserve">Flowchart of the adaptive parameter transmission adjustment </w:t>
      </w:r>
    </w:p>
    <w:p w14:paraId="2DEB68C1" w14:textId="77777777" w:rsidR="009D313F" w:rsidRDefault="009D313F" w:rsidP="003B4B31">
      <w:pPr>
        <w:pStyle w:val="MDPI62Acknowledgments"/>
        <w:rPr>
          <w:b/>
        </w:rPr>
      </w:pPr>
    </w:p>
    <w:p w14:paraId="3B1E7FCB" w14:textId="77777777" w:rsidR="009D313F" w:rsidRDefault="009D313F" w:rsidP="003B4B31">
      <w:pPr>
        <w:pStyle w:val="MDPI62Acknowledgments"/>
        <w:rPr>
          <w:b/>
        </w:rPr>
      </w:pPr>
    </w:p>
    <w:p w14:paraId="1C1953C2" w14:textId="77777777" w:rsidR="009D313F" w:rsidRDefault="009D313F" w:rsidP="003B4B31">
      <w:pPr>
        <w:pStyle w:val="MDPI62Acknowledgments"/>
        <w:rPr>
          <w:b/>
        </w:rPr>
      </w:pPr>
    </w:p>
    <w:p w14:paraId="12AEF81F" w14:textId="77777777" w:rsidR="009D313F" w:rsidRDefault="009D313F" w:rsidP="003B4B31">
      <w:pPr>
        <w:pStyle w:val="MDPI62Acknowledgments"/>
        <w:rPr>
          <w:b/>
        </w:rPr>
      </w:pPr>
    </w:p>
    <w:p w14:paraId="5D716B0B" w14:textId="77777777" w:rsidR="009D313F" w:rsidRDefault="009D313F" w:rsidP="003B4B31">
      <w:pPr>
        <w:pStyle w:val="MDPI62Acknowledgments"/>
        <w:rPr>
          <w:b/>
        </w:rPr>
      </w:pPr>
    </w:p>
    <w:p w14:paraId="63245E29" w14:textId="77777777" w:rsidR="009D313F" w:rsidRDefault="009D313F" w:rsidP="003B4B31">
      <w:pPr>
        <w:pStyle w:val="MDPI62Acknowledgments"/>
        <w:rPr>
          <w:b/>
        </w:rPr>
      </w:pPr>
    </w:p>
    <w:p w14:paraId="053D2A95" w14:textId="77777777" w:rsidR="00545A90" w:rsidRPr="004D2D8A" w:rsidRDefault="00545A90" w:rsidP="003B4B31">
      <w:pPr>
        <w:pStyle w:val="MDPI62Acknowledgments"/>
        <w:rPr>
          <w:b/>
        </w:rPr>
      </w:pPr>
      <w:r w:rsidRPr="004D2D8A">
        <w:rPr>
          <w:b/>
        </w:rPr>
        <w:t>Acknowledgments:</w:t>
      </w:r>
      <w:r w:rsidR="00D21B63">
        <w:t xml:space="preserve"> </w:t>
      </w:r>
      <w:r w:rsidR="00D21B63" w:rsidRPr="00D21B63">
        <w:t>Authors would lik</w:t>
      </w:r>
      <w:r w:rsidR="00D21B63">
        <w:t xml:space="preserve">e to thank the IEEE Smart City </w:t>
      </w:r>
      <w:proofErr w:type="spellStart"/>
      <w:r w:rsidR="00D21B63">
        <w:t>I</w:t>
      </w:r>
      <w:r w:rsidR="00D21B63" w:rsidRPr="00D21B63">
        <w:t>nitialtive</w:t>
      </w:r>
      <w:proofErr w:type="spellEnd"/>
      <w:r w:rsidR="00D21B63" w:rsidRPr="00D21B63">
        <w:t xml:space="preserve"> and the Fondazione </w:t>
      </w:r>
      <w:proofErr w:type="spellStart"/>
      <w:r w:rsidR="00D21B63" w:rsidRPr="00D21B63">
        <w:t>Cassa</w:t>
      </w:r>
      <w:proofErr w:type="spellEnd"/>
      <w:r w:rsidR="00D21B63" w:rsidRPr="00D21B63">
        <w:t xml:space="preserve"> di </w:t>
      </w:r>
      <w:proofErr w:type="spellStart"/>
      <w:r w:rsidR="00D21B63" w:rsidRPr="00D21B63">
        <w:t>Risparmio</w:t>
      </w:r>
      <w:proofErr w:type="spellEnd"/>
      <w:r w:rsidR="00D21B63" w:rsidRPr="00D21B63">
        <w:t xml:space="preserve"> di Trento e </w:t>
      </w:r>
      <w:proofErr w:type="spellStart"/>
      <w:r w:rsidR="00D21B63" w:rsidRPr="00D21B63">
        <w:t>Rovereto</w:t>
      </w:r>
      <w:proofErr w:type="spellEnd"/>
      <w:r w:rsidR="00D21B63" w:rsidRPr="00D21B63">
        <w:t xml:space="preserve"> – CARITRO that supported this activity.</w:t>
      </w:r>
    </w:p>
    <w:p w14:paraId="169747E2" w14:textId="77777777" w:rsidR="00544B3D" w:rsidRPr="00620A30" w:rsidRDefault="00545A90" w:rsidP="00D21B63">
      <w:pPr>
        <w:pStyle w:val="MDPI64CoI"/>
        <w:rPr>
          <w:sz w:val="20"/>
          <w:szCs w:val="22"/>
        </w:rPr>
      </w:pPr>
      <w:r w:rsidRPr="004D2D8A">
        <w:rPr>
          <w:b/>
        </w:rPr>
        <w:t>Conflicts of Interest:</w:t>
      </w:r>
      <w:r w:rsidRPr="004D2D8A">
        <w:t xml:space="preserve"> </w:t>
      </w:r>
      <w:r w:rsidR="00D21B63">
        <w:t>The authors declare no conflict of interest</w:t>
      </w:r>
    </w:p>
    <w:p w14:paraId="44AD73F4" w14:textId="77777777" w:rsidR="00545A90" w:rsidRPr="004D2D8A" w:rsidRDefault="00545A90" w:rsidP="003B4B31">
      <w:pPr>
        <w:pStyle w:val="MDPI21heading1"/>
      </w:pPr>
      <w:r w:rsidRPr="004D2D8A">
        <w:t>References</w:t>
      </w:r>
    </w:p>
    <w:p w14:paraId="4D464316" w14:textId="77777777" w:rsidR="0076711C" w:rsidRPr="00ED3224" w:rsidRDefault="00054334" w:rsidP="00ED3224">
      <w:pPr>
        <w:pStyle w:val="references"/>
        <w:numPr>
          <w:ilvl w:val="0"/>
          <w:numId w:val="11"/>
        </w:numPr>
        <w:spacing w:after="0"/>
        <w:rPr>
          <w:rStyle w:val="InternetLink"/>
          <w:color w:val="auto"/>
          <w:u w:val="none"/>
        </w:rPr>
      </w:pPr>
      <w:bookmarkStart w:id="166" w:name="_Ref481063036"/>
      <w:r w:rsidRPr="00ED3224">
        <w:t xml:space="preserve">S. </w:t>
      </w:r>
      <w:proofErr w:type="spellStart"/>
      <w:r w:rsidRPr="00ED3224">
        <w:t>Dalola</w:t>
      </w:r>
      <w:proofErr w:type="spellEnd"/>
      <w:r w:rsidRPr="00ED3224">
        <w:t xml:space="preserve">, M. Ferrari, V. Ferrari, M. </w:t>
      </w:r>
      <w:proofErr w:type="spellStart"/>
      <w:r w:rsidRPr="00ED3224">
        <w:t>Guizzetti</w:t>
      </w:r>
      <w:proofErr w:type="spellEnd"/>
      <w:r w:rsidRPr="00ED3224">
        <w:t xml:space="preserve">, D. </w:t>
      </w:r>
      <w:proofErr w:type="spellStart"/>
      <w:r w:rsidRPr="00ED3224">
        <w:t>Marioli</w:t>
      </w:r>
      <w:proofErr w:type="spellEnd"/>
      <w:r w:rsidRPr="00ED3224">
        <w:t xml:space="preserve"> and A. </w:t>
      </w:r>
      <w:proofErr w:type="spellStart"/>
      <w:r w:rsidRPr="00ED3224">
        <w:t>Taroni</w:t>
      </w:r>
      <w:proofErr w:type="spellEnd"/>
      <w:r w:rsidRPr="00ED3224">
        <w:t>, "Characterization of Thermoelectric Modules for Powering Autonomous Sensors," in IEEE Transactions on Instrumentation and Measurement, vol. 58, no. 1, pp. 99-107, Jan. 2009.</w:t>
      </w:r>
    </w:p>
    <w:p w14:paraId="1B888EF7" w14:textId="77777777" w:rsidR="00BF018C" w:rsidRDefault="00C31605" w:rsidP="00880AE1">
      <w:pPr>
        <w:pStyle w:val="references"/>
        <w:numPr>
          <w:ilvl w:val="0"/>
          <w:numId w:val="11"/>
        </w:numPr>
        <w:spacing w:after="0"/>
        <w:rPr>
          <w:rStyle w:val="InternetLink"/>
        </w:rPr>
      </w:pPr>
      <w:hyperlink r:id="rId30" w:history="1">
        <w:r w:rsidR="00BF018C" w:rsidRPr="00E21D59">
          <w:rPr>
            <w:rStyle w:val="Collegamentoipertestuale"/>
          </w:rPr>
          <w:t>https://depts.washington.edu/matseed/mse_resources/Webpage/Metals/mmetalprocessin.htm</w:t>
        </w:r>
      </w:hyperlink>
      <w:bookmarkEnd w:id="166"/>
    </w:p>
    <w:p w14:paraId="60E169C1" w14:textId="77777777" w:rsidR="00BF018C" w:rsidRPr="000D348C" w:rsidRDefault="00BF018C" w:rsidP="00880AE1">
      <w:pPr>
        <w:pStyle w:val="references"/>
        <w:numPr>
          <w:ilvl w:val="0"/>
          <w:numId w:val="11"/>
        </w:numPr>
        <w:spacing w:after="0"/>
        <w:rPr>
          <w:color w:val="0563C1" w:themeColor="hyperlink"/>
          <w:u w:val="single"/>
        </w:rPr>
      </w:pPr>
      <w:bookmarkStart w:id="167" w:name="_Ref481063162"/>
      <w:r w:rsidRPr="000D348C">
        <w:rPr>
          <w:rStyle w:val="InternetLink"/>
          <w:color w:val="00000A"/>
        </w:rPr>
        <w:t>http://www.smartbolts.com/dti/</w:t>
      </w:r>
      <w:bookmarkEnd w:id="167"/>
    </w:p>
    <w:p w14:paraId="42A2EAA7" w14:textId="77777777" w:rsidR="000D348C" w:rsidRPr="00D823D9" w:rsidRDefault="000D348C" w:rsidP="00880AE1">
      <w:pPr>
        <w:pStyle w:val="references"/>
        <w:numPr>
          <w:ilvl w:val="0"/>
          <w:numId w:val="11"/>
        </w:numPr>
        <w:spacing w:after="0"/>
      </w:pPr>
      <w:bookmarkStart w:id="168" w:name="_Ref481063179"/>
      <w:r w:rsidRPr="00D823D9">
        <w:rPr>
          <w:rStyle w:val="InternetLink"/>
          <w:color w:val="00000A"/>
        </w:rPr>
        <w:t>http://www.popularmechanics.com/cars/a9959/this-bolt-is-the-key-to-gms-high-tech-assembly-line-16324897/</w:t>
      </w:r>
      <w:bookmarkEnd w:id="168"/>
    </w:p>
    <w:p w14:paraId="7F10E4D4" w14:textId="77777777" w:rsidR="00BF018C" w:rsidRPr="000D348C" w:rsidRDefault="000D348C" w:rsidP="00880AE1">
      <w:pPr>
        <w:pStyle w:val="references"/>
        <w:numPr>
          <w:ilvl w:val="0"/>
          <w:numId w:val="11"/>
        </w:numPr>
        <w:spacing w:after="0"/>
        <w:rPr>
          <w:color w:val="0563C1" w:themeColor="hyperlink"/>
          <w:u w:val="single"/>
        </w:rPr>
      </w:pPr>
      <w:r>
        <w:t>J. Gao and M. Chen, "Beat the Deviations in Estimating Maximum Power of Thermoelectric Modules," in </w:t>
      </w:r>
      <w:r>
        <w:rPr>
          <w:i/>
          <w:iCs/>
        </w:rPr>
        <w:t>IEEE Transactions on Instrumentation and Measurement</w:t>
      </w:r>
      <w:r>
        <w:t>, vol. 62, no. 10, pp. 2725-2729, Oct. 2013</w:t>
      </w:r>
    </w:p>
    <w:p w14:paraId="462782E4" w14:textId="77777777" w:rsidR="00C605A7" w:rsidRDefault="00C605A7" w:rsidP="00880AE1">
      <w:pPr>
        <w:pStyle w:val="references"/>
        <w:numPr>
          <w:ilvl w:val="0"/>
          <w:numId w:val="11"/>
        </w:numPr>
        <w:spacing w:after="0"/>
      </w:pPr>
      <w:bookmarkStart w:id="169" w:name="_Ref481063236"/>
      <w:r>
        <w:t xml:space="preserve">F. </w:t>
      </w:r>
      <w:proofErr w:type="spellStart"/>
      <w:r>
        <w:t>Attivissimo</w:t>
      </w:r>
      <w:proofErr w:type="spellEnd"/>
      <w:r>
        <w:t xml:space="preserve">, A. Di </w:t>
      </w:r>
      <w:proofErr w:type="spellStart"/>
      <w:r>
        <w:t>Nisio</w:t>
      </w:r>
      <w:proofErr w:type="spellEnd"/>
      <w:r>
        <w:t xml:space="preserve">, C. G. C. Carducci and M. </w:t>
      </w:r>
      <w:proofErr w:type="spellStart"/>
      <w:r>
        <w:t>Spadavecchia</w:t>
      </w:r>
      <w:proofErr w:type="spellEnd"/>
      <w:r>
        <w:t>, "Fast Thermal Characterization of Thermoelectric Modules Using Infrared Camera," in </w:t>
      </w:r>
      <w:r>
        <w:rPr>
          <w:i/>
          <w:iCs/>
        </w:rPr>
        <w:t>IEEE Transactions on Instrumentation and Measurement</w:t>
      </w:r>
      <w:r>
        <w:t>, vol. 66, no. 2, pp. 305-314, Feb. 2017</w:t>
      </w:r>
      <w:bookmarkEnd w:id="169"/>
    </w:p>
    <w:p w14:paraId="74D531A0" w14:textId="77777777" w:rsidR="001A61B7" w:rsidRDefault="001A61B7" w:rsidP="00880AE1">
      <w:pPr>
        <w:pStyle w:val="references"/>
        <w:numPr>
          <w:ilvl w:val="0"/>
          <w:numId w:val="11"/>
        </w:numPr>
        <w:spacing w:after="0"/>
      </w:pPr>
      <w:bookmarkStart w:id="170" w:name="_Ref481063287"/>
      <w:r>
        <w:t xml:space="preserve">Luca </w:t>
      </w:r>
      <w:proofErr w:type="spellStart"/>
      <w:proofErr w:type="gramStart"/>
      <w:r>
        <w:t>Rizzon</w:t>
      </w:r>
      <w:proofErr w:type="spellEnd"/>
      <w:r>
        <w:t xml:space="preserve"> ,</w:t>
      </w:r>
      <w:proofErr w:type="gramEnd"/>
      <w:r>
        <w:t xml:space="preserve"> Maurizio Rossi , Roberto </w:t>
      </w:r>
      <w:proofErr w:type="spellStart"/>
      <w:r>
        <w:t>Passerone</w:t>
      </w:r>
      <w:proofErr w:type="spellEnd"/>
      <w:r>
        <w:t xml:space="preserve"> , Davide </w:t>
      </w:r>
      <w:proofErr w:type="spellStart"/>
      <w:r>
        <w:t>Brunelli</w:t>
      </w:r>
      <w:proofErr w:type="spellEnd"/>
      <w:r>
        <w:t>, Wireless sensor networks for environmental monitoring powered by microprocessors heat dissipation, Proceedings of the 1st International Workshop on Energy Neutral Sensing Systems, November 13-13, 2013, Rome, Italy</w:t>
      </w:r>
      <w:bookmarkEnd w:id="170"/>
    </w:p>
    <w:p w14:paraId="31DDCE4C" w14:textId="77777777" w:rsidR="001A61B7" w:rsidRDefault="001A61B7" w:rsidP="00880AE1">
      <w:pPr>
        <w:pStyle w:val="references"/>
        <w:numPr>
          <w:ilvl w:val="0"/>
          <w:numId w:val="11"/>
        </w:numPr>
        <w:spacing w:after="0"/>
      </w:pPr>
      <w:bookmarkStart w:id="171" w:name="_Ref481069406"/>
      <w:r>
        <w:t xml:space="preserve">M. Rossi, L. </w:t>
      </w:r>
      <w:proofErr w:type="spellStart"/>
      <w:r>
        <w:t>Rizzon</w:t>
      </w:r>
      <w:proofErr w:type="spellEnd"/>
      <w:r>
        <w:t xml:space="preserve">, M. </w:t>
      </w:r>
      <w:proofErr w:type="spellStart"/>
      <w:r>
        <w:t>Fait</w:t>
      </w:r>
      <w:proofErr w:type="spellEnd"/>
      <w:r>
        <w:t xml:space="preserve">, R. </w:t>
      </w:r>
      <w:proofErr w:type="spellStart"/>
      <w:r>
        <w:t>Passerone</w:t>
      </w:r>
      <w:proofErr w:type="spellEnd"/>
      <w:r>
        <w:t xml:space="preserve"> and D. </w:t>
      </w:r>
      <w:proofErr w:type="spellStart"/>
      <w:r>
        <w:t>Brunelli</w:t>
      </w:r>
      <w:proofErr w:type="spellEnd"/>
      <w:r>
        <w:t xml:space="preserve">, "Energy Neutral Wireless Sensing for Server Farms Monitoring," in IEEE Journal on </w:t>
      </w:r>
      <w:r w:rsidRPr="00D823D9">
        <w:t>Emerging and Selected Topics in Circuits and Systems, vol. 4, no. 3, pp. 324-334, Sept. 2014.</w:t>
      </w:r>
      <w:bookmarkEnd w:id="171"/>
    </w:p>
    <w:p w14:paraId="2540072A" w14:textId="77777777" w:rsidR="000D348C" w:rsidRPr="00783767" w:rsidRDefault="00783767" w:rsidP="00880AE1">
      <w:pPr>
        <w:pStyle w:val="references"/>
        <w:numPr>
          <w:ilvl w:val="0"/>
          <w:numId w:val="11"/>
        </w:numPr>
        <w:spacing w:after="0"/>
        <w:rPr>
          <w:rStyle w:val="InternetLink"/>
          <w:color w:val="auto"/>
          <w:u w:val="none"/>
        </w:rPr>
      </w:pPr>
      <w:bookmarkStart w:id="172" w:name="_Ref481063328"/>
      <w:r w:rsidRPr="00D823D9">
        <w:t xml:space="preserve">D.C. Hoang, Y.K. Tan, H.B. </w:t>
      </w:r>
      <w:proofErr w:type="spellStart"/>
      <w:r w:rsidRPr="00D823D9">
        <w:t>Chng</w:t>
      </w:r>
      <w:proofErr w:type="spellEnd"/>
      <w:r w:rsidRPr="00D823D9">
        <w:t xml:space="preserve"> and S.K. Panda "</w:t>
      </w:r>
      <w:proofErr w:type="spellStart"/>
      <w:r w:rsidRPr="00D823D9">
        <w:t>Thernal</w:t>
      </w:r>
      <w:proofErr w:type="spellEnd"/>
      <w:r w:rsidRPr="00D823D9">
        <w:t xml:space="preserve"> Energy Harvesting from Human Warmth for Wireless Body Area Network in Medical Health System" PED 2009</w:t>
      </w:r>
      <w:bookmarkEnd w:id="172"/>
    </w:p>
    <w:p w14:paraId="245F89A9" w14:textId="77777777" w:rsidR="00783767" w:rsidRDefault="001A61B7" w:rsidP="00880AE1">
      <w:pPr>
        <w:pStyle w:val="references"/>
        <w:numPr>
          <w:ilvl w:val="0"/>
          <w:numId w:val="11"/>
        </w:numPr>
        <w:spacing w:after="0"/>
      </w:pPr>
      <w:r>
        <w:rPr>
          <w:rStyle w:val="InternetLink"/>
        </w:rPr>
        <w:t>.</w:t>
      </w:r>
      <w:bookmarkStart w:id="173" w:name="_Ref481063354"/>
      <w:r w:rsidR="00783767" w:rsidRPr="00783767">
        <w:t xml:space="preserve"> </w:t>
      </w:r>
      <w:r w:rsidR="00783767">
        <w:t>S. Amara-</w:t>
      </w:r>
      <w:proofErr w:type="spellStart"/>
      <w:r w:rsidR="00783767">
        <w:t>Madi</w:t>
      </w:r>
      <w:proofErr w:type="spellEnd"/>
      <w:r w:rsidR="00783767">
        <w:t xml:space="preserve">, C.A. Price, A. </w:t>
      </w:r>
      <w:proofErr w:type="spellStart"/>
      <w:r w:rsidR="00783767">
        <w:t>Bensaoula</w:t>
      </w:r>
      <w:proofErr w:type="spellEnd"/>
      <w:r w:rsidR="00783767">
        <w:t xml:space="preserve">, M. </w:t>
      </w:r>
      <w:proofErr w:type="spellStart"/>
      <w:r w:rsidR="00783767">
        <w:t>Boukadoum</w:t>
      </w:r>
      <w:proofErr w:type="spellEnd"/>
      <w:r w:rsidR="00783767">
        <w:t>, "Autonomous sensor system for deep-sea pipeline monitoring", </w:t>
      </w:r>
      <w:r w:rsidR="00783767">
        <w:rPr>
          <w:i/>
          <w:iCs/>
        </w:rPr>
        <w:t>New Circuits and Systems Conference (NEWCAS) 2013 IEEE 11th International IEEE</w:t>
      </w:r>
      <w:r w:rsidR="00783767">
        <w:t>, pp. 1-4, 2013.</w:t>
      </w:r>
      <w:bookmarkEnd w:id="173"/>
    </w:p>
    <w:p w14:paraId="0030E31A" w14:textId="77777777" w:rsidR="00783767" w:rsidRDefault="00783767" w:rsidP="00880AE1">
      <w:pPr>
        <w:pStyle w:val="references"/>
        <w:numPr>
          <w:ilvl w:val="0"/>
          <w:numId w:val="11"/>
        </w:numPr>
        <w:spacing w:after="0"/>
      </w:pPr>
      <w:bookmarkStart w:id="174" w:name="_Ref481063335"/>
      <w:r w:rsidRPr="00D823D9">
        <w:t xml:space="preserve">D. Fan, L. L. Ruiz, J. Gong and J. </w:t>
      </w:r>
      <w:proofErr w:type="spellStart"/>
      <w:r w:rsidRPr="00D823D9">
        <w:t>Lach</w:t>
      </w:r>
      <w:proofErr w:type="spellEnd"/>
      <w:r w:rsidRPr="00D823D9">
        <w:t>, "Profiling, modeling, and predicting energy</w:t>
      </w:r>
      <w:r>
        <w:t xml:space="preserve"> harvesting for self-powered body sensor platforms," </w:t>
      </w:r>
      <w:r>
        <w:rPr>
          <w:i/>
          <w:iCs/>
        </w:rPr>
        <w:t>2016 IEEE 13th International Conference on Wearable and Implantable Body Sensor Networks (BSN)</w:t>
      </w:r>
      <w:r>
        <w:t>, San Francisco, CA, 2016, pp. 402-407</w:t>
      </w:r>
      <w:bookmarkEnd w:id="174"/>
    </w:p>
    <w:p w14:paraId="6E851397" w14:textId="77777777" w:rsidR="00015C25" w:rsidRDefault="00015C25" w:rsidP="00015C25">
      <w:pPr>
        <w:pStyle w:val="references"/>
        <w:numPr>
          <w:ilvl w:val="0"/>
          <w:numId w:val="11"/>
        </w:numPr>
        <w:spacing w:after="0"/>
        <w:ind w:left="354" w:hanging="354"/>
      </w:pPr>
      <w:bookmarkStart w:id="175" w:name="_Ref481071532"/>
      <w:r>
        <w:t xml:space="preserve">S. </w:t>
      </w:r>
      <w:proofErr w:type="spellStart"/>
      <w:r>
        <w:t>Dalola</w:t>
      </w:r>
      <w:proofErr w:type="spellEnd"/>
      <w:r>
        <w:t xml:space="preserve">, M. Ferrari, V. Ferrari, M. </w:t>
      </w:r>
      <w:proofErr w:type="spellStart"/>
      <w:r>
        <w:t>Guizzetti</w:t>
      </w:r>
      <w:proofErr w:type="spellEnd"/>
      <w:r>
        <w:t xml:space="preserve">, D. </w:t>
      </w:r>
      <w:proofErr w:type="spellStart"/>
      <w:r>
        <w:t>Marioli</w:t>
      </w:r>
      <w:proofErr w:type="spellEnd"/>
      <w:r>
        <w:t xml:space="preserve"> and A. </w:t>
      </w:r>
      <w:proofErr w:type="spellStart"/>
      <w:r>
        <w:t>Taroni</w:t>
      </w:r>
      <w:proofErr w:type="spellEnd"/>
      <w:r>
        <w:t xml:space="preserve">, "Characterization of Thermoelectric Modules for Powering Autonomous Sensors," in </w:t>
      </w:r>
      <w:r>
        <w:rPr>
          <w:i/>
          <w:iCs/>
        </w:rPr>
        <w:t>IEEE Transactions on Instrumentation and Measurement</w:t>
      </w:r>
      <w:r>
        <w:t>, vol. 58, no. 1, pp. 99-107, Jan. 2009.</w:t>
      </w:r>
      <w:bookmarkEnd w:id="175"/>
    </w:p>
    <w:p w14:paraId="024D7C13" w14:textId="77777777" w:rsidR="001A61B7" w:rsidRDefault="00386FC4" w:rsidP="00386FC4">
      <w:pPr>
        <w:pStyle w:val="references"/>
        <w:numPr>
          <w:ilvl w:val="0"/>
          <w:numId w:val="11"/>
        </w:numPr>
        <w:spacing w:after="0"/>
        <w:rPr>
          <w:rStyle w:val="InternetLink"/>
        </w:rPr>
      </w:pPr>
      <w:r w:rsidRPr="00386FC4">
        <w:rPr>
          <w:rStyle w:val="InternetLink"/>
        </w:rPr>
        <w:t>http://www.ti.com/lit/ds/symlink/cc1310.pdf</w:t>
      </w:r>
    </w:p>
    <w:p w14:paraId="719D9C46" w14:textId="77777777" w:rsidR="001A61B7" w:rsidRDefault="00386FC4" w:rsidP="00386FC4">
      <w:pPr>
        <w:pStyle w:val="references"/>
        <w:numPr>
          <w:ilvl w:val="0"/>
          <w:numId w:val="11"/>
        </w:numPr>
        <w:spacing w:after="0"/>
        <w:rPr>
          <w:rStyle w:val="InternetLink"/>
        </w:rPr>
      </w:pPr>
      <w:r w:rsidRPr="00386FC4">
        <w:rPr>
          <w:rStyle w:val="InternetLink"/>
        </w:rPr>
        <w:t>http://www.ti.com/lit/ug/swru321b/swru321b.pdf</w:t>
      </w:r>
    </w:p>
    <w:p w14:paraId="46810C30" w14:textId="77777777" w:rsidR="001A61B7" w:rsidRDefault="001A61B7" w:rsidP="00880AE1">
      <w:pPr>
        <w:pStyle w:val="references"/>
        <w:numPr>
          <w:ilvl w:val="0"/>
          <w:numId w:val="11"/>
        </w:numPr>
        <w:spacing w:after="0"/>
      </w:pPr>
      <w:bookmarkStart w:id="176" w:name="_Ref481063281"/>
      <w:proofErr w:type="spellStart"/>
      <w:r>
        <w:t>Madhal</w:t>
      </w:r>
      <w:proofErr w:type="spellEnd"/>
      <w:r>
        <w:t xml:space="preserve">, M., </w:t>
      </w:r>
      <w:proofErr w:type="spellStart"/>
      <w:r>
        <w:t>Wagnerova</w:t>
      </w:r>
      <w:proofErr w:type="spellEnd"/>
      <w:r>
        <w:t xml:space="preserve">, R., </w:t>
      </w:r>
      <w:proofErr w:type="spellStart"/>
      <w:r>
        <w:t>Frischer</w:t>
      </w:r>
      <w:proofErr w:type="spellEnd"/>
      <w:r>
        <w:t xml:space="preserve">, R. 2011. "Alternative Methods of Power Supply for Autonomous Intelligent Wireless Sensors" 12th International Carpathian Control Conference ICCĆ2011. </w:t>
      </w:r>
      <w:proofErr w:type="spellStart"/>
      <w:r>
        <w:t>Velké</w:t>
      </w:r>
      <w:proofErr w:type="spellEnd"/>
      <w:r>
        <w:t xml:space="preserve"> </w:t>
      </w:r>
      <w:proofErr w:type="spellStart"/>
      <w:r>
        <w:t>Karlovice</w:t>
      </w:r>
      <w:proofErr w:type="spellEnd"/>
      <w:r>
        <w:t>, Czech Republic, 2011, pp. 262-265</w:t>
      </w:r>
      <w:bookmarkEnd w:id="176"/>
    </w:p>
    <w:p w14:paraId="5FBD676D" w14:textId="77777777" w:rsidR="00ED3224" w:rsidRDefault="00ED3224" w:rsidP="00ED3224">
      <w:pPr>
        <w:pStyle w:val="references"/>
        <w:numPr>
          <w:ilvl w:val="0"/>
          <w:numId w:val="11"/>
        </w:numPr>
        <w:spacing w:after="0"/>
      </w:pPr>
      <w:bookmarkStart w:id="177" w:name="_Ref481071042"/>
      <w:r w:rsidRPr="00D823D9">
        <w:t>S. E. Jo, M. K. Kim, M. S. Kim and Y. J. Kim, "Flexible thermoelectric generator for human body heat energy harvesting," in </w:t>
      </w:r>
      <w:r w:rsidRPr="00D823D9">
        <w:rPr>
          <w:iCs/>
        </w:rPr>
        <w:t>Electronics Letters</w:t>
      </w:r>
      <w:r w:rsidRPr="00D823D9">
        <w:t xml:space="preserve">, vol. 48, no. 16, pp. 1013-1015, August </w:t>
      </w:r>
      <w:proofErr w:type="gramStart"/>
      <w:r>
        <w:t>2</w:t>
      </w:r>
      <w:proofErr w:type="gramEnd"/>
      <w:r w:rsidRPr="00D823D9">
        <w:t xml:space="preserve"> 2012.</w:t>
      </w:r>
      <w:bookmarkEnd w:id="177"/>
    </w:p>
    <w:p w14:paraId="0035A036" w14:textId="77777777" w:rsidR="00ED3224" w:rsidRDefault="00ED3224" w:rsidP="00ED3224">
      <w:pPr>
        <w:pStyle w:val="references"/>
        <w:numPr>
          <w:ilvl w:val="0"/>
          <w:numId w:val="11"/>
        </w:numPr>
        <w:spacing w:after="0"/>
      </w:pPr>
      <w:bookmarkStart w:id="178" w:name="_Ref481063088"/>
      <w:r w:rsidRPr="00D823D9">
        <w:t xml:space="preserve">Leonov V, </w:t>
      </w:r>
      <w:proofErr w:type="spellStart"/>
      <w:r w:rsidRPr="00D823D9">
        <w:t>Torfs</w:t>
      </w:r>
      <w:proofErr w:type="spellEnd"/>
      <w:r>
        <w:t xml:space="preserve"> T, </w:t>
      </w:r>
      <w:proofErr w:type="spellStart"/>
      <w:r>
        <w:t>Fiorini</w:t>
      </w:r>
      <w:proofErr w:type="spellEnd"/>
      <w:r>
        <w:t xml:space="preserve"> P and Van Hoof C 2007 “Thermoelectric converters of human warmth for self-powered wireless sensor nodes” IEEE Sensors J. 7 650-657</w:t>
      </w:r>
      <w:bookmarkEnd w:id="178"/>
    </w:p>
    <w:p w14:paraId="244FE267" w14:textId="77777777" w:rsidR="001A61B7" w:rsidRPr="0023121F" w:rsidRDefault="00ED3224" w:rsidP="0023121F">
      <w:pPr>
        <w:pStyle w:val="references"/>
        <w:numPr>
          <w:ilvl w:val="0"/>
          <w:numId w:val="11"/>
        </w:numPr>
        <w:spacing w:after="0"/>
        <w:rPr>
          <w:color w:val="0563C1" w:themeColor="hyperlink"/>
          <w:u w:val="single"/>
        </w:rPr>
      </w:pPr>
      <w:bookmarkStart w:id="179" w:name="_Ref481071126"/>
      <w:r>
        <w:t xml:space="preserve">G. </w:t>
      </w:r>
      <w:proofErr w:type="spellStart"/>
      <w:r>
        <w:t>Pasold</w:t>
      </w:r>
      <w:proofErr w:type="spellEnd"/>
      <w:r>
        <w:t xml:space="preserve">, P. Etlin, M. Hahn, U. Muster, V. </w:t>
      </w:r>
      <w:proofErr w:type="spellStart"/>
      <w:r>
        <w:t>Nersessian</w:t>
      </w:r>
      <w:proofErr w:type="spellEnd"/>
      <w:r>
        <w:t xml:space="preserve"> D. </w:t>
      </w:r>
      <w:proofErr w:type="spellStart"/>
      <w:r>
        <w:t>Bonfrate</w:t>
      </w:r>
      <w:proofErr w:type="spellEnd"/>
      <w:r>
        <w:t xml:space="preserve">, R. </w:t>
      </w:r>
      <w:proofErr w:type="spellStart"/>
      <w:r>
        <w:t>Buser</w:t>
      </w:r>
      <w:proofErr w:type="spellEnd"/>
      <w:r>
        <w:t xml:space="preserve">, </w:t>
      </w:r>
      <w:proofErr w:type="spellStart"/>
      <w:proofErr w:type="gramStart"/>
      <w:r>
        <w:t>M.Cucinelli</w:t>
      </w:r>
      <w:proofErr w:type="spellEnd"/>
      <w:proofErr w:type="gramEnd"/>
      <w:r>
        <w:t xml:space="preserve">, </w:t>
      </w:r>
      <w:proofErr w:type="spellStart"/>
      <w:r>
        <w:t>M.Gutsche</w:t>
      </w:r>
      <w:proofErr w:type="spellEnd"/>
      <w:r>
        <w:t xml:space="preserve">, M. </w:t>
      </w:r>
      <w:proofErr w:type="spellStart"/>
      <w:r>
        <w:t>Kehl</w:t>
      </w:r>
      <w:proofErr w:type="spellEnd"/>
      <w:r>
        <w:t xml:space="preserve">, N. </w:t>
      </w:r>
      <w:proofErr w:type="spellStart"/>
      <w:r>
        <w:t>Zäch</w:t>
      </w:r>
      <w:proofErr w:type="spellEnd"/>
      <w:r>
        <w:t>, R. Hazelden  “Powering wireless sensors: Microtechnology-based large-area thermoelectric generator for mass applications” sensors, 2011 IEEE.</w:t>
      </w:r>
      <w:bookmarkEnd w:id="179"/>
    </w:p>
    <w:p w14:paraId="27AD5865" w14:textId="77777777" w:rsidR="0023121F" w:rsidRPr="0023121F" w:rsidRDefault="0023121F" w:rsidP="0023121F">
      <w:pPr>
        <w:pStyle w:val="references"/>
        <w:numPr>
          <w:ilvl w:val="0"/>
          <w:numId w:val="11"/>
        </w:numPr>
        <w:spacing w:after="0"/>
      </w:pPr>
      <w:r w:rsidRPr="0023121F">
        <w:t>LTC3108 DC-DC converter datasheet available at</w:t>
      </w:r>
      <w:r>
        <w:t xml:space="preserve"> </w:t>
      </w:r>
      <w:hyperlink r:id="rId31" w:history="1">
        <w:r w:rsidRPr="0023121F">
          <w:t>http://cds.linear.com/docs/en/datasheet/3108fc.pdf</w:t>
        </w:r>
      </w:hyperlink>
    </w:p>
    <w:p w14:paraId="4024EDCA" w14:textId="77777777" w:rsidR="0023121F" w:rsidRDefault="0023121F" w:rsidP="0023121F">
      <w:pPr>
        <w:pStyle w:val="references"/>
        <w:numPr>
          <w:ilvl w:val="0"/>
          <w:numId w:val="11"/>
        </w:numPr>
        <w:spacing w:after="0"/>
      </w:pPr>
      <w:proofErr w:type="spellStart"/>
      <w:r w:rsidRPr="0023121F">
        <w:t>Nextreme</w:t>
      </w:r>
      <w:proofErr w:type="spellEnd"/>
      <w:r w:rsidRPr="0023121F">
        <w:t xml:space="preserve"> WPG-1 datasheet </w:t>
      </w:r>
      <w:proofErr w:type="spellStart"/>
      <w:r w:rsidRPr="0023121F">
        <w:t>availabe</w:t>
      </w:r>
      <w:proofErr w:type="spellEnd"/>
      <w:r w:rsidRPr="0023121F">
        <w:t xml:space="preserve"> at</w:t>
      </w:r>
      <w:r>
        <w:t xml:space="preserve">  </w:t>
      </w:r>
      <w:hyperlink r:id="rId32" w:history="1">
        <w:r w:rsidRPr="0023121F">
          <w:t>http://www.mouser.com/ds/2/292/Nextreme_Thermobility_WPG-1_Data_Sheet-1931.pdf</w:t>
        </w:r>
      </w:hyperlink>
    </w:p>
    <w:p w14:paraId="63C322B7" w14:textId="77777777" w:rsidR="0023121F" w:rsidRPr="0023121F" w:rsidRDefault="0023121F" w:rsidP="00D21B63">
      <w:pPr>
        <w:pStyle w:val="references"/>
        <w:spacing w:after="0"/>
        <w:ind w:left="360"/>
        <w:rPr>
          <w:rStyle w:val="InternetLink"/>
          <w:color w:val="auto"/>
          <w:u w:val="none"/>
        </w:rPr>
      </w:pPr>
    </w:p>
    <w:p w14:paraId="5017B97F" w14:textId="77777777" w:rsidR="00A01504" w:rsidRPr="00620A30" w:rsidRDefault="00544B3D" w:rsidP="003B4B31">
      <w:pPr>
        <w:adjustRightInd w:val="0"/>
        <w:snapToGrid w:val="0"/>
        <w:spacing w:before="240" w:line="260" w:lineRule="atLeast"/>
        <w:rPr>
          <w:rFonts w:ascii="Palatino Linotype" w:eastAsiaTheme="minorEastAsia" w:hAnsi="Palatino Linotype"/>
          <w:sz w:val="20"/>
        </w:rPr>
      </w:pPr>
      <w:bookmarkStart w:id="180" w:name="OLE_LINK3"/>
      <w:r w:rsidRPr="004D2D8A">
        <w:rPr>
          <w:rFonts w:ascii="Palatino Linotype" w:hAnsi="Palatino Linotype"/>
          <w:noProof/>
          <w:snapToGrid w:val="0"/>
          <w:sz w:val="18"/>
          <w:szCs w:val="18"/>
          <w:lang w:eastAsia="en-US"/>
        </w:rPr>
        <w:drawing>
          <wp:anchor distT="0" distB="0" distL="114300" distR="114300" simplePos="0" relativeHeight="251659264" behindDoc="1" locked="0" layoutInCell="1" allowOverlap="1" wp14:anchorId="090B40E6" wp14:editId="0FC56723">
            <wp:simplePos x="0" y="0"/>
            <wp:positionH relativeFrom="margin">
              <wp:align>left</wp:align>
            </wp:positionH>
            <wp:positionV relativeFrom="paragraph">
              <wp:posOffset>206187</wp:posOffset>
            </wp:positionV>
            <wp:extent cx="1000800" cy="360000"/>
            <wp:effectExtent l="0" t="0" r="0" b="2540"/>
            <wp:wrapTight wrapText="bothSides">
              <wp:wrapPolygon edited="0">
                <wp:start x="0" y="0"/>
                <wp:lineTo x="0" y="20608"/>
                <wp:lineTo x="20970" y="20608"/>
                <wp:lineTo x="20970" y="0"/>
                <wp:lineTo x="0" y="0"/>
              </wp:wrapPolygon>
            </wp:wrapTight>
            <wp:docPr id="4"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anchor>
        </w:drawing>
      </w:r>
      <w:r w:rsidRPr="004D2D8A">
        <w:rPr>
          <w:rFonts w:ascii="Palatino Linotype" w:hAnsi="Palatino Linotype"/>
          <w:snapToGrid w:val="0"/>
          <w:sz w:val="18"/>
          <w:szCs w:val="18"/>
          <w:lang w:bidi="en-US"/>
        </w:rPr>
        <w:t xml:space="preserve">© </w:t>
      </w:r>
      <w:r w:rsidR="00036B3A">
        <w:rPr>
          <w:rFonts w:ascii="Palatino Linotype" w:hAnsi="Palatino Linotype"/>
          <w:snapToGrid w:val="0"/>
          <w:sz w:val="18"/>
          <w:szCs w:val="18"/>
          <w:lang w:bidi="en-US"/>
        </w:rPr>
        <w:t>2017</w:t>
      </w:r>
      <w:r w:rsidRPr="004D2D8A">
        <w:rPr>
          <w:rFonts w:ascii="Palatino Linotype" w:hAnsi="Palatino Linotype"/>
          <w:snapToGrid w:val="0"/>
          <w:sz w:val="18"/>
          <w:szCs w:val="18"/>
          <w:lang w:bidi="en-US"/>
        </w:rPr>
        <w:t xml:space="preserve"> by the authors. Submitted for possible open access publication under the </w:t>
      </w:r>
      <w:r w:rsidRPr="004D2D8A">
        <w:rPr>
          <w:rFonts w:ascii="Palatino Linotype" w:hAnsi="Palatino Linotype"/>
          <w:snapToGrid w:val="0"/>
          <w:sz w:val="18"/>
          <w:szCs w:val="18"/>
          <w:lang w:bidi="en-US"/>
        </w:rPr>
        <w:br/>
        <w:t>terms and conditions of the Creative Commons Attribution (</w:t>
      </w:r>
      <w:r w:rsidR="00E54871">
        <w:rPr>
          <w:rFonts w:ascii="Palatino Linotype" w:hAnsi="Palatino Linotype"/>
          <w:snapToGrid w:val="0"/>
          <w:sz w:val="18"/>
          <w:szCs w:val="18"/>
          <w:lang w:bidi="en-US"/>
        </w:rPr>
        <w:t>CC BY</w:t>
      </w:r>
      <w:r w:rsidRPr="004D2D8A">
        <w:rPr>
          <w:rFonts w:ascii="Palatino Linotype" w:hAnsi="Palatino Linotype"/>
          <w:snapToGrid w:val="0"/>
          <w:sz w:val="18"/>
          <w:szCs w:val="18"/>
          <w:lang w:bidi="en-US"/>
        </w:rPr>
        <w:t>) license (http://creativecommons.org/licenses/by/4.0/).</w:t>
      </w:r>
      <w:bookmarkEnd w:id="180"/>
    </w:p>
    <w:sectPr w:rsidR="00A01504" w:rsidRPr="00620A30" w:rsidSect="000264C7">
      <w:headerReference w:type="even" r:id="rId34"/>
      <w:headerReference w:type="default" r:id="rId35"/>
      <w:footerReference w:type="default" r:id="rId36"/>
      <w:headerReference w:type="first" r:id="rId37"/>
      <w:footerReference w:type="first" r:id="rId38"/>
      <w:type w:val="continuous"/>
      <w:pgSz w:w="11906" w:h="16838" w:code="9"/>
      <w:pgMar w:top="1417" w:right="1531" w:bottom="1077" w:left="1531" w:header="1020" w:footer="850" w:gutter="0"/>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urizio Rossi" w:date="2017-07-27T16:13:00Z" w:initials="MR">
    <w:p w14:paraId="37AB4CE0" w14:textId="77777777" w:rsidR="003E31D4" w:rsidRDefault="003E31D4">
      <w:pPr>
        <w:pStyle w:val="Testocommento"/>
      </w:pPr>
      <w:r>
        <w:t xml:space="preserve">To </w:t>
      </w:r>
      <w:r>
        <w:rPr>
          <w:rStyle w:val="Rimandocommento"/>
        </w:rPr>
        <w:annotationRef/>
      </w:r>
      <w:r>
        <w:t>modify:</w:t>
      </w:r>
    </w:p>
    <w:p w14:paraId="41B1026B" w14:textId="77777777" w:rsidR="003E31D4" w:rsidRDefault="003E31D4">
      <w:pPr>
        <w:pStyle w:val="Testocommento"/>
      </w:pPr>
      <w:r>
        <w:t>“Design and characterization of a wireless bolt for safety critical fastening”</w:t>
      </w:r>
    </w:p>
    <w:p w14:paraId="3EB6A2EE" w14:textId="77777777" w:rsidR="003E31D4" w:rsidRDefault="003E31D4">
      <w:pPr>
        <w:pStyle w:val="Testocommento"/>
      </w:pPr>
      <w:r>
        <w:t>“Energy neutral wireless bolt for safety critical fastening”</w:t>
      </w:r>
    </w:p>
  </w:comment>
  <w:comment w:id="2" w:author="Maurizio Rossi" w:date="2017-07-27T16:16:00Z" w:initials="MR">
    <w:p w14:paraId="7F95590D" w14:textId="77777777" w:rsidR="003E31D4" w:rsidRDefault="003E31D4">
      <w:pPr>
        <w:pStyle w:val="Testocommento"/>
      </w:pPr>
      <w:r>
        <w:rPr>
          <w:rStyle w:val="Rimandocommento"/>
        </w:rPr>
        <w:annotationRef/>
      </w:r>
      <w:r>
        <w:t>I would put just one line with same number on all names</w:t>
      </w:r>
    </w:p>
  </w:comment>
  <w:comment w:id="21" w:author="Maurizio Rossi" w:date="2017-07-27T16:32:00Z" w:initials="MR">
    <w:p w14:paraId="1F864AB3" w14:textId="77777777" w:rsidR="00DA5819" w:rsidRDefault="00DA5819">
      <w:pPr>
        <w:pStyle w:val="Testocommento"/>
      </w:pPr>
      <w:r>
        <w:rPr>
          <w:rStyle w:val="Rimandocommento"/>
        </w:rPr>
        <w:annotationRef/>
      </w:r>
      <w:r>
        <w:t>Rearrange the references to follow sequential order, this should be number 1</w:t>
      </w:r>
    </w:p>
  </w:comment>
  <w:comment w:id="25" w:author="Maurizio Rossi" w:date="2017-07-27T16:27:00Z" w:initials="MR">
    <w:p w14:paraId="7DEC7BFB" w14:textId="77777777" w:rsidR="00DA5819" w:rsidRDefault="00DA5819">
      <w:pPr>
        <w:pStyle w:val="Testocommento"/>
      </w:pPr>
      <w:r>
        <w:rPr>
          <w:rStyle w:val="Rimandocommento"/>
        </w:rPr>
        <w:annotationRef/>
      </w:r>
      <w:r>
        <w:t>What do you mean? “Currently”?</w:t>
      </w:r>
    </w:p>
  </w:comment>
  <w:comment w:id="27" w:author="Maurizio Rossi" w:date="2017-07-27T16:29:00Z" w:initials="MR">
    <w:p w14:paraId="745D4CE8" w14:textId="77777777" w:rsidR="00DA5819" w:rsidRPr="00DA5819" w:rsidRDefault="00DA5819">
      <w:pPr>
        <w:pStyle w:val="Testocommento"/>
      </w:pPr>
      <w:r>
        <w:rPr>
          <w:rStyle w:val="Rimandocommento"/>
        </w:rPr>
        <w:annotationRef/>
      </w:r>
      <w:r>
        <w:t>What do you think of “The purpose of this work is to develop a system which monitors the safety of critical fasteners. The system has a small form factor to fit on the head of the bolt with embedded temperature and tension sensors.</w:t>
      </w:r>
      <w:r w:rsidRPr="00DA5819">
        <w:t>”</w:t>
      </w:r>
    </w:p>
  </w:comment>
  <w:comment w:id="34" w:author="Maurizio Rossi" w:date="2017-07-27T16:38:00Z" w:initials="MR">
    <w:p w14:paraId="3A5C62E2" w14:textId="77777777" w:rsidR="00CD18AA" w:rsidRDefault="00CD18AA">
      <w:pPr>
        <w:pStyle w:val="Testocommento"/>
      </w:pPr>
      <w:r>
        <w:rPr>
          <w:rStyle w:val="Rimandocommento"/>
        </w:rPr>
        <w:annotationRef/>
      </w:r>
      <w:r>
        <w:t>Related Works, I would eliminate sec 2.1</w:t>
      </w:r>
    </w:p>
  </w:comment>
  <w:comment w:id="35" w:author="Maurizio Rossi" w:date="2017-07-27T16:36:00Z" w:initials="MR">
    <w:p w14:paraId="054A42A9" w14:textId="77777777" w:rsidR="00CD18AA" w:rsidRDefault="00CD18AA">
      <w:pPr>
        <w:pStyle w:val="Testocommento"/>
      </w:pPr>
      <w:r>
        <w:rPr>
          <w:rStyle w:val="Rimandocommento"/>
        </w:rPr>
        <w:annotationRef/>
      </w:r>
      <w:r>
        <w:t>I would put these 2 paragraphs in sec 2.2 (that should be section 3)</w:t>
      </w:r>
    </w:p>
  </w:comment>
  <w:comment w:id="41" w:author="Maurizio Rossi" w:date="2017-07-27T16:37:00Z" w:initials="MR">
    <w:p w14:paraId="0CEBF69C" w14:textId="77777777" w:rsidR="00CD18AA" w:rsidRDefault="00CD18AA">
      <w:pPr>
        <w:pStyle w:val="Testocommento"/>
      </w:pPr>
      <w:r>
        <w:rPr>
          <w:rStyle w:val="Rimandocommento"/>
        </w:rPr>
        <w:annotationRef/>
      </w:r>
      <w:r>
        <w:t>I would remove this par</w:t>
      </w:r>
    </w:p>
  </w:comment>
  <w:comment w:id="49" w:author="Maurizio Rossi" w:date="2017-07-27T16:41:00Z" w:initials="MR">
    <w:p w14:paraId="53606E66" w14:textId="77777777" w:rsidR="00CD18AA" w:rsidRDefault="00CD18AA">
      <w:pPr>
        <w:pStyle w:val="Testocommento"/>
      </w:pPr>
      <w:r>
        <w:rPr>
          <w:rStyle w:val="Rimandocommento"/>
        </w:rPr>
        <w:annotationRef/>
      </w:r>
      <w:r>
        <w:t>I would make it section 3 with the two introducing paragraphs from above</w:t>
      </w:r>
    </w:p>
  </w:comment>
  <w:comment w:id="91" w:author="Maurizio Rossi" w:date="2017-07-27T16:48:00Z" w:initials="MR">
    <w:p w14:paraId="357833F2" w14:textId="77777777" w:rsidR="00531B30" w:rsidRDefault="00531B30">
      <w:pPr>
        <w:pStyle w:val="Testocommento"/>
      </w:pPr>
      <w:r>
        <w:rPr>
          <w:rStyle w:val="Rimandocommento"/>
        </w:rPr>
        <w:annotationRef/>
      </w:r>
      <w:r>
        <w:t>This line is prone to objection from reviewers, I see 2 options: (</w:t>
      </w:r>
      <w:proofErr w:type="spellStart"/>
      <w:r>
        <w:t>i</w:t>
      </w:r>
      <w:proofErr w:type="spellEnd"/>
      <w:r>
        <w:t>) remove it (ii) find a justification</w:t>
      </w:r>
    </w:p>
  </w:comment>
  <w:comment w:id="95" w:author="Maurizio Rossi" w:date="2017-07-27T16:50:00Z" w:initials="MR">
    <w:p w14:paraId="5F6D8C2D" w14:textId="77777777" w:rsidR="00531B30" w:rsidRDefault="00531B30">
      <w:pPr>
        <w:pStyle w:val="Testocommento"/>
      </w:pPr>
      <w:r>
        <w:rPr>
          <w:rStyle w:val="Rimandocommento"/>
        </w:rPr>
        <w:annotationRef/>
      </w:r>
      <w:r>
        <w:t xml:space="preserve">There is the need of a couple of lines to comment results, as to say that the </w:t>
      </w:r>
      <w:proofErr w:type="spellStart"/>
      <w:r>
        <w:t>tegs</w:t>
      </w:r>
      <w:proofErr w:type="spellEnd"/>
      <w:r>
        <w:t xml:space="preserve"> we used </w:t>
      </w:r>
      <w:proofErr w:type="gramStart"/>
      <w:r>
        <w:t>are</w:t>
      </w:r>
      <w:proofErr w:type="gramEnd"/>
      <w:r>
        <w:t xml:space="preserve"> comparable performance or not with the references</w:t>
      </w:r>
    </w:p>
  </w:comment>
  <w:comment w:id="104" w:author="Maurizio Rossi" w:date="2017-07-27T16:54:00Z" w:initials="MR">
    <w:p w14:paraId="08A77C35" w14:textId="77777777" w:rsidR="008C4E68" w:rsidRPr="008C4E68" w:rsidRDefault="008C4E68">
      <w:pPr>
        <w:pStyle w:val="Testocommento"/>
      </w:pPr>
      <w:r>
        <w:rPr>
          <w:rStyle w:val="Rimandocommento"/>
        </w:rPr>
        <w:annotationRef/>
      </w:r>
      <w:r>
        <w:t xml:space="preserve">In this fig the x axis is in log scale or you applied the 10*log(RL) to the resistance values? I don’t remember… if its only log scale </w:t>
      </w:r>
      <w:proofErr w:type="gramStart"/>
      <w:r>
        <w:t>change</w:t>
      </w:r>
      <w:proofErr w:type="gramEnd"/>
      <w:r>
        <w:t xml:space="preserve"> the </w:t>
      </w:r>
      <w:proofErr w:type="spellStart"/>
      <w:r>
        <w:t>lable</w:t>
      </w:r>
      <w:proofErr w:type="spellEnd"/>
      <w:r>
        <w:t xml:space="preserve"> to “RL [Ohm] (log scale)”</w:t>
      </w:r>
    </w:p>
  </w:comment>
  <w:comment w:id="115" w:author="Maurizio Rossi" w:date="2017-07-27T17:03:00Z" w:initials="MR">
    <w:p w14:paraId="1C54B946" w14:textId="77777777" w:rsidR="008C4E68" w:rsidRDefault="008C4E68">
      <w:pPr>
        <w:pStyle w:val="Testocommento"/>
      </w:pPr>
      <w:r>
        <w:rPr>
          <w:rStyle w:val="Rimandocommento"/>
        </w:rPr>
        <w:annotationRef/>
      </w:r>
      <w:r>
        <w:t>Why H? is this efficiency?</w:t>
      </w:r>
    </w:p>
  </w:comment>
  <w:comment w:id="120" w:author="Maurizio Rossi" w:date="2017-07-27T17:07:00Z" w:initials="MR">
    <w:p w14:paraId="795478DC" w14:textId="77777777" w:rsidR="009674A2" w:rsidRDefault="009674A2">
      <w:pPr>
        <w:pStyle w:val="Testocommento"/>
      </w:pPr>
      <w:r>
        <w:rPr>
          <w:rStyle w:val="Rimandocommento"/>
        </w:rPr>
        <w:annotationRef/>
      </w:r>
      <w:r>
        <w:t xml:space="preserve">If </w:t>
      </w:r>
      <w:proofErr w:type="spellStart"/>
      <w:r>
        <w:t>ltc</w:t>
      </w:r>
      <w:proofErr w:type="spellEnd"/>
      <w:r>
        <w:t xml:space="preserve"> has higher efficiency why it takes longer time to recharge the </w:t>
      </w:r>
      <w:proofErr w:type="spellStart"/>
      <w:r>
        <w:t>scap</w:t>
      </w:r>
      <w:proofErr w:type="spellEnd"/>
      <w:r>
        <w:t>?</w:t>
      </w:r>
    </w:p>
  </w:comment>
  <w:comment w:id="136" w:author="Maurizio Rossi" w:date="2017-07-27T17:10:00Z" w:initials="MR">
    <w:p w14:paraId="38AD863C" w14:textId="77777777" w:rsidR="009674A2" w:rsidRDefault="009674A2">
      <w:pPr>
        <w:pStyle w:val="Testocommento"/>
      </w:pPr>
      <w:r>
        <w:rPr>
          <w:rStyle w:val="Rimandocommento"/>
        </w:rPr>
        <w:annotationRef/>
      </w:r>
      <w:r>
        <w:t>Something missing</w:t>
      </w:r>
    </w:p>
  </w:comment>
  <w:comment w:id="142" w:author="Maurizio Rossi" w:date="2017-07-27T17:12:00Z" w:initials="MR">
    <w:p w14:paraId="74037E71" w14:textId="77777777" w:rsidR="009674A2" w:rsidRDefault="009674A2">
      <w:pPr>
        <w:pStyle w:val="Testocommento"/>
      </w:pPr>
      <w:r>
        <w:rPr>
          <w:rStyle w:val="Rimandocommento"/>
        </w:rPr>
        <w:annotationRef/>
      </w:r>
      <w:r>
        <w:t xml:space="preserve">Have you taken care also of the duty-cycle? This line is not clear, please explain better </w:t>
      </w:r>
    </w:p>
  </w:comment>
  <w:comment w:id="149" w:author="Maurizio Rossi" w:date="2017-07-27T17:15:00Z" w:initials="MR">
    <w:p w14:paraId="45169C4D" w14:textId="77777777" w:rsidR="00802362" w:rsidRDefault="00802362">
      <w:pPr>
        <w:pStyle w:val="Testocommento"/>
      </w:pPr>
      <w:r>
        <w:rPr>
          <w:rStyle w:val="Rimandocommento"/>
        </w:rPr>
        <w:annotationRef/>
      </w:r>
      <w:r>
        <w:t>Something wrong here</w:t>
      </w:r>
    </w:p>
  </w:comment>
  <w:comment w:id="150" w:author="Maurizio Rossi" w:date="2017-07-27T17:17:00Z" w:initials="MR">
    <w:p w14:paraId="0F771B81" w14:textId="77777777" w:rsidR="00802362" w:rsidRPr="00802362" w:rsidRDefault="00802362">
      <w:pPr>
        <w:pStyle w:val="Testocommento"/>
      </w:pPr>
      <w:r>
        <w:rPr>
          <w:rStyle w:val="Rimandocommento"/>
        </w:rPr>
        <w:annotationRef/>
      </w:r>
      <w:r>
        <w:t>It is not really evident from figures, it is better if you put some numbers in the text</w:t>
      </w:r>
    </w:p>
  </w:comment>
  <w:comment w:id="151" w:author="Maurizio Rossi" w:date="2017-07-27T17:18:00Z" w:initials="MR">
    <w:p w14:paraId="6766DC0F" w14:textId="77777777" w:rsidR="00802362" w:rsidRDefault="00802362">
      <w:pPr>
        <w:pStyle w:val="Testocommento"/>
      </w:pPr>
      <w:r>
        <w:rPr>
          <w:rStyle w:val="Rimandocommento"/>
        </w:rPr>
        <w:annotationRef/>
      </w:r>
      <w:r>
        <w:t>duplicate</w:t>
      </w:r>
    </w:p>
  </w:comment>
  <w:comment w:id="152" w:author="Maurizio Rossi" w:date="2017-07-27T17:20:00Z" w:initials="MR">
    <w:p w14:paraId="70150E21" w14:textId="77777777" w:rsidR="00802362" w:rsidRDefault="00802362">
      <w:pPr>
        <w:pStyle w:val="Testocommento"/>
      </w:pPr>
      <w:r>
        <w:rPr>
          <w:rStyle w:val="Rimandocommento"/>
        </w:rPr>
        <w:annotationRef/>
      </w:r>
      <w:r>
        <w:t xml:space="preserve">you must describe all the variables in the equations and what equation is used </w:t>
      </w:r>
      <w:proofErr w:type="gramStart"/>
      <w:r>
        <w:t>for in particular</w:t>
      </w:r>
      <w:proofErr w:type="gramEnd"/>
      <w:r>
        <w:t>.</w:t>
      </w:r>
    </w:p>
  </w:comment>
  <w:comment w:id="157" w:author="Maurizio Rossi" w:date="2017-07-27T17:24:00Z" w:initials="MR">
    <w:p w14:paraId="72CBEA4B" w14:textId="77777777" w:rsidR="00872872" w:rsidRDefault="00872872">
      <w:pPr>
        <w:pStyle w:val="Testocommento"/>
      </w:pPr>
      <w:r>
        <w:rPr>
          <w:rStyle w:val="Rimandocommento"/>
        </w:rPr>
        <w:annotationRef/>
      </w:r>
      <w:r>
        <w:t>Do you have a detail of the cc1310 power consumption from an old test? You showed me something last week</w:t>
      </w:r>
    </w:p>
  </w:comment>
  <w:comment w:id="160" w:author="Maurizio Rossi" w:date="2017-07-27T17:23:00Z" w:initials="MR">
    <w:p w14:paraId="13E82514" w14:textId="77777777" w:rsidR="00802362" w:rsidRPr="00802362" w:rsidRDefault="00802362">
      <w:pPr>
        <w:pStyle w:val="Testocommento"/>
      </w:pPr>
      <w:r>
        <w:rPr>
          <w:rStyle w:val="Rimandocommento"/>
        </w:rPr>
        <w:annotationRef/>
      </w:r>
      <w:r>
        <w:t>Is this compatible with the test depicted in figure 4</w:t>
      </w:r>
      <w:r w:rsidRPr="00802362">
        <w:t>?</w:t>
      </w:r>
    </w:p>
  </w:comment>
  <w:comment w:id="161" w:author="Maurizio Rossi" w:date="2017-07-27T17:26:00Z" w:initials="MR">
    <w:p w14:paraId="4BE31E0C" w14:textId="77777777" w:rsidR="00872872" w:rsidRDefault="00872872">
      <w:pPr>
        <w:pStyle w:val="Testocommento"/>
      </w:pPr>
      <w:r>
        <w:rPr>
          <w:rStyle w:val="Rimandocommento"/>
        </w:rPr>
        <w:annotationRef/>
      </w:r>
      <w:r>
        <w:t>I would emphasize here that the system is self-sustainable in the current configuration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6A2EE" w15:done="0"/>
  <w15:commentEx w15:paraId="7F95590D" w15:done="0"/>
  <w15:commentEx w15:paraId="1F864AB3" w15:done="0"/>
  <w15:commentEx w15:paraId="7DEC7BFB" w15:done="0"/>
  <w15:commentEx w15:paraId="745D4CE8" w15:done="0"/>
  <w15:commentEx w15:paraId="3A5C62E2" w15:done="0"/>
  <w15:commentEx w15:paraId="054A42A9" w15:done="0"/>
  <w15:commentEx w15:paraId="0CEBF69C" w15:done="0"/>
  <w15:commentEx w15:paraId="53606E66" w15:done="0"/>
  <w15:commentEx w15:paraId="357833F2" w15:done="0"/>
  <w15:commentEx w15:paraId="5F6D8C2D" w15:done="0"/>
  <w15:commentEx w15:paraId="08A77C35" w15:done="0"/>
  <w15:commentEx w15:paraId="1C54B946" w15:done="0"/>
  <w15:commentEx w15:paraId="795478DC" w15:done="0"/>
  <w15:commentEx w15:paraId="38AD863C" w15:done="0"/>
  <w15:commentEx w15:paraId="74037E71" w15:done="0"/>
  <w15:commentEx w15:paraId="45169C4D" w15:done="0"/>
  <w15:commentEx w15:paraId="0F771B81" w15:done="0"/>
  <w15:commentEx w15:paraId="6766DC0F" w15:done="0"/>
  <w15:commentEx w15:paraId="70150E21" w15:done="0"/>
  <w15:commentEx w15:paraId="72CBEA4B" w15:done="0"/>
  <w15:commentEx w15:paraId="13E82514" w15:done="0"/>
  <w15:commentEx w15:paraId="4BE31E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6A2EE" w16cid:durableId="1D248FBD"/>
  <w16cid:commentId w16cid:paraId="7F95590D" w16cid:durableId="1D249064"/>
  <w16cid:commentId w16cid:paraId="1F864AB3" w16cid:durableId="1D24942C"/>
  <w16cid:commentId w16cid:paraId="7DEC7BFB" w16cid:durableId="1D2492EA"/>
  <w16cid:commentId w16cid:paraId="745D4CE8" w16cid:durableId="1D249382"/>
  <w16cid:commentId w16cid:paraId="3A5C62E2" w16cid:durableId="1D249574"/>
  <w16cid:commentId w16cid:paraId="054A42A9" w16cid:durableId="1D249522"/>
  <w16cid:commentId w16cid:paraId="0CEBF69C" w16cid:durableId="1D249567"/>
  <w16cid:commentId w16cid:paraId="53606E66" w16cid:durableId="1D24963A"/>
  <w16cid:commentId w16cid:paraId="357833F2" w16cid:durableId="1D2497C9"/>
  <w16cid:commentId w16cid:paraId="5F6D8C2D" w16cid:durableId="1D249867"/>
  <w16cid:commentId w16cid:paraId="08A77C35" w16cid:durableId="1D24995A"/>
  <w16cid:commentId w16cid:paraId="1C54B946" w16cid:durableId="1D249B50"/>
  <w16cid:commentId w16cid:paraId="795478DC" w16cid:durableId="1D249C4E"/>
  <w16cid:commentId w16cid:paraId="38AD863C" w16cid:durableId="1D249D09"/>
  <w16cid:commentId w16cid:paraId="74037E71" w16cid:durableId="1D249D9A"/>
  <w16cid:commentId w16cid:paraId="45169C4D" w16cid:durableId="1D249E38"/>
  <w16cid:commentId w16cid:paraId="0F771B81" w16cid:durableId="1D249E8E"/>
  <w16cid:commentId w16cid:paraId="6766DC0F" w16cid:durableId="1D249ED4"/>
  <w16cid:commentId w16cid:paraId="70150E21" w16cid:durableId="1D249F73"/>
  <w16cid:commentId w16cid:paraId="72CBEA4B" w16cid:durableId="1D24A055"/>
  <w16cid:commentId w16cid:paraId="13E82514" w16cid:durableId="1D24A013"/>
  <w16cid:commentId w16cid:paraId="4BE31E0C" w16cid:durableId="1D24A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79FD0" w14:textId="77777777" w:rsidR="00DB345C" w:rsidRDefault="00DB345C" w:rsidP="00C1340D">
      <w:r>
        <w:separator/>
      </w:r>
    </w:p>
  </w:endnote>
  <w:endnote w:type="continuationSeparator" w:id="0">
    <w:p w14:paraId="6709C4B5" w14:textId="77777777" w:rsidR="00DB345C" w:rsidRDefault="00DB345C"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4C886" w14:textId="77777777" w:rsidR="00C31605" w:rsidRPr="00CC2C1C" w:rsidRDefault="00C31605" w:rsidP="00CC2C1C">
    <w:pPr>
      <w:pStyle w:val="Pidipa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1717389558"/>
      <w:docPartObj>
        <w:docPartGallery w:val="Page Numbers (Top of Page)"/>
        <w:docPartUnique/>
      </w:docPartObj>
    </w:sdtPr>
    <w:sdtEndPr>
      <w:rPr>
        <w:i w:val="0"/>
      </w:rPr>
    </w:sdtEndPr>
    <w:sdtContent>
      <w:p w14:paraId="09D9A147" w14:textId="77777777" w:rsidR="00C31605" w:rsidRPr="008B308E" w:rsidRDefault="00C31605" w:rsidP="00391035">
        <w:pPr>
          <w:pStyle w:val="MDPIfooterfirstpage"/>
          <w:rPr>
            <w:lang w:val="fr-CH"/>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DF8D9" w14:textId="77777777" w:rsidR="00DB345C" w:rsidRDefault="00DB345C" w:rsidP="00C1340D">
      <w:r>
        <w:separator/>
      </w:r>
    </w:p>
  </w:footnote>
  <w:footnote w:type="continuationSeparator" w:id="0">
    <w:p w14:paraId="5EFA1C1B" w14:textId="77777777" w:rsidR="00DB345C" w:rsidRDefault="00DB345C"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83182" w14:textId="77777777" w:rsidR="00C31605" w:rsidRDefault="00C31605" w:rsidP="00225F3F">
    <w:pPr>
      <w:pStyle w:val="Intestazion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312ED" w14:textId="77777777" w:rsidR="00C31605" w:rsidRPr="00DC1886" w:rsidRDefault="00C31605" w:rsidP="00DC1886">
    <w:pPr>
      <w:adjustRightInd w:val="0"/>
      <w:snapToGrid w:val="0"/>
      <w:spacing w:after="240" w:line="240" w:lineRule="auto"/>
      <w:rPr>
        <w:rFonts w:ascii="Palatino Linotype" w:hAnsi="Palatino Linotype"/>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F71C5" w14:textId="77777777" w:rsidR="00C31605" w:rsidRDefault="00C31605" w:rsidP="008810B3">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14:anchorId="28A9CE93" wp14:editId="156692FB">
              <wp:simplePos x="0" y="0"/>
              <wp:positionH relativeFrom="rightMargin">
                <wp:posOffset>-558165</wp:posOffset>
              </wp:positionH>
              <wp:positionV relativeFrom="paragraph">
                <wp:posOffset>0</wp:posOffset>
              </wp:positionV>
              <wp:extent cx="571500"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709295"/>
                      </a:xfrm>
                      <a:prstGeom prst="rect">
                        <a:avLst/>
                      </a:prstGeom>
                      <a:solidFill>
                        <a:srgbClr val="FFFFFF"/>
                      </a:solidFill>
                      <a:ln w="9525">
                        <a:noFill/>
                        <a:miter lim="800000"/>
                        <a:headEnd/>
                        <a:tailEnd/>
                      </a:ln>
                    </wps:spPr>
                    <wps:txbx>
                      <w:txbxContent>
                        <w:p w14:paraId="0DFFC288" w14:textId="77777777" w:rsidR="00C31605" w:rsidRDefault="00C31605" w:rsidP="000B05C9">
                          <w:pPr>
                            <w:pStyle w:val="MDPIheaderjournallogo"/>
                            <w:jc w:val="center"/>
                            <w:textboxTightWrap w:val="allLines"/>
                            <w:rPr>
                              <w:i w:val="0"/>
                              <w:szCs w:val="16"/>
                            </w:rPr>
                          </w:pPr>
                          <w:r w:rsidRPr="00DA7BAE">
                            <w:rPr>
                              <w:i w:val="0"/>
                              <w:noProof/>
                              <w:szCs w:val="16"/>
                              <w:lang w:eastAsia="en-US"/>
                            </w:rPr>
                            <w:drawing>
                              <wp:inline distT="0" distB="0" distL="0" distR="0" wp14:anchorId="0D527B8F" wp14:editId="305AC76F">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margin-left:-43.95pt;margin-top:0;width:45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" stroked="f">
              <v:textbox inset="0,0,0,0">
                <w:txbxContent>
                  <w:p w:rsidR="0050719C" w:rsidRDefault="0050719C" w:rsidP="000B05C9">
                    <w:pPr>
                      <w:pStyle w:val="MDPIheaderjournallogo"/>
                      <w:jc w:val="center"/>
                      <w:textboxTightWrap w:val="allLines"/>
                      <w:rPr>
                        <w:i w:val="0"/>
                        <w:szCs w:val="16"/>
                      </w:rPr>
                    </w:pPr>
                    <w:r w:rsidRPr="00DA7BAE">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Pr>
        <w:noProof/>
        <w:lang w:eastAsia="en-US"/>
      </w:rPr>
      <w:drawing>
        <wp:inline distT="0" distB="0" distL="0" distR="0" wp14:anchorId="1B2155CB" wp14:editId="68E4FF78">
          <wp:extent cx="1481052" cy="432000"/>
          <wp:effectExtent l="0" t="0" r="5080" b="6350"/>
          <wp:docPr id="3"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png\sensors-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81052" cy="43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4F54A490"/>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3EB32C0"/>
    <w:multiLevelType w:val="hybridMultilevel"/>
    <w:tmpl w:val="771A9E3A"/>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C129B"/>
    <w:multiLevelType w:val="multilevel"/>
    <w:tmpl w:val="D6E0056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73C370A"/>
    <w:multiLevelType w:val="hybridMultilevel"/>
    <w:tmpl w:val="77BCDA84"/>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8" w15:restartNumberingAfterBreak="0">
    <w:nsid w:val="6DB20A64"/>
    <w:multiLevelType w:val="hybridMultilevel"/>
    <w:tmpl w:val="A130396C"/>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15:restartNumberingAfterBreak="0">
    <w:nsid w:val="6DD72638"/>
    <w:multiLevelType w:val="multilevel"/>
    <w:tmpl w:val="D44AA72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1"/>
  </w:num>
  <w:num w:numId="5">
    <w:abstractNumId w:val="2"/>
  </w:num>
  <w:num w:numId="6">
    <w:abstractNumId w:val="0"/>
  </w:num>
  <w:num w:numId="7">
    <w:abstractNumId w:val="7"/>
  </w:num>
  <w:num w:numId="8">
    <w:abstractNumId w:val="8"/>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 w:numId="13">
    <w:abstractNumId w:val="4"/>
  </w:num>
  <w:num w:numId="14">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urizio Rossi">
    <w15:presenceInfo w15:providerId="Windows Live" w15:userId="eba7fb2953199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9E"/>
    <w:rsid w:val="00000637"/>
    <w:rsid w:val="000006F8"/>
    <w:rsid w:val="000046B6"/>
    <w:rsid w:val="00004BA7"/>
    <w:rsid w:val="00005FC2"/>
    <w:rsid w:val="00011BC3"/>
    <w:rsid w:val="0001283B"/>
    <w:rsid w:val="00015C25"/>
    <w:rsid w:val="0002090C"/>
    <w:rsid w:val="00024621"/>
    <w:rsid w:val="0002467B"/>
    <w:rsid w:val="00025A91"/>
    <w:rsid w:val="00025C56"/>
    <w:rsid w:val="000264C7"/>
    <w:rsid w:val="000319B8"/>
    <w:rsid w:val="0003351A"/>
    <w:rsid w:val="00034840"/>
    <w:rsid w:val="00034BF8"/>
    <w:rsid w:val="000353B2"/>
    <w:rsid w:val="000361F7"/>
    <w:rsid w:val="00036B3A"/>
    <w:rsid w:val="00037F00"/>
    <w:rsid w:val="00041A10"/>
    <w:rsid w:val="0004245C"/>
    <w:rsid w:val="00042C12"/>
    <w:rsid w:val="000439F3"/>
    <w:rsid w:val="00043F91"/>
    <w:rsid w:val="00044417"/>
    <w:rsid w:val="0004473F"/>
    <w:rsid w:val="00045898"/>
    <w:rsid w:val="00050716"/>
    <w:rsid w:val="00050C65"/>
    <w:rsid w:val="000520E3"/>
    <w:rsid w:val="00054334"/>
    <w:rsid w:val="000551E0"/>
    <w:rsid w:val="00055835"/>
    <w:rsid w:val="000562B9"/>
    <w:rsid w:val="00056DBB"/>
    <w:rsid w:val="000578BD"/>
    <w:rsid w:val="000602E4"/>
    <w:rsid w:val="000605CD"/>
    <w:rsid w:val="00063A6A"/>
    <w:rsid w:val="0006467F"/>
    <w:rsid w:val="00071D03"/>
    <w:rsid w:val="00073BD9"/>
    <w:rsid w:val="00077A9D"/>
    <w:rsid w:val="000829EE"/>
    <w:rsid w:val="00082D78"/>
    <w:rsid w:val="000833FA"/>
    <w:rsid w:val="000848F9"/>
    <w:rsid w:val="00091886"/>
    <w:rsid w:val="00094176"/>
    <w:rsid w:val="000A0E49"/>
    <w:rsid w:val="000A0F29"/>
    <w:rsid w:val="000A1228"/>
    <w:rsid w:val="000A3155"/>
    <w:rsid w:val="000A411D"/>
    <w:rsid w:val="000A45A9"/>
    <w:rsid w:val="000A5FAE"/>
    <w:rsid w:val="000B05C9"/>
    <w:rsid w:val="000B05D0"/>
    <w:rsid w:val="000B38AC"/>
    <w:rsid w:val="000B529D"/>
    <w:rsid w:val="000B5482"/>
    <w:rsid w:val="000B7A75"/>
    <w:rsid w:val="000B7EF6"/>
    <w:rsid w:val="000C299D"/>
    <w:rsid w:val="000C4A82"/>
    <w:rsid w:val="000C4B5D"/>
    <w:rsid w:val="000C4FB6"/>
    <w:rsid w:val="000D0305"/>
    <w:rsid w:val="000D0745"/>
    <w:rsid w:val="000D0874"/>
    <w:rsid w:val="000D093A"/>
    <w:rsid w:val="000D166F"/>
    <w:rsid w:val="000D2842"/>
    <w:rsid w:val="000D2F06"/>
    <w:rsid w:val="000D348C"/>
    <w:rsid w:val="000D5554"/>
    <w:rsid w:val="000E08FD"/>
    <w:rsid w:val="000E35FE"/>
    <w:rsid w:val="000E37D1"/>
    <w:rsid w:val="000E7A5D"/>
    <w:rsid w:val="000F059A"/>
    <w:rsid w:val="000F0E85"/>
    <w:rsid w:val="000F0F9F"/>
    <w:rsid w:val="000F15F5"/>
    <w:rsid w:val="000F4E0E"/>
    <w:rsid w:val="000F6EC1"/>
    <w:rsid w:val="000F7D10"/>
    <w:rsid w:val="00100B2F"/>
    <w:rsid w:val="00100FE2"/>
    <w:rsid w:val="00103634"/>
    <w:rsid w:val="00104294"/>
    <w:rsid w:val="00107AAA"/>
    <w:rsid w:val="00114E3E"/>
    <w:rsid w:val="001170CF"/>
    <w:rsid w:val="0011779E"/>
    <w:rsid w:val="00120972"/>
    <w:rsid w:val="0012125D"/>
    <w:rsid w:val="001220A1"/>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F5A"/>
    <w:rsid w:val="00150342"/>
    <w:rsid w:val="00151E48"/>
    <w:rsid w:val="00152F85"/>
    <w:rsid w:val="00155401"/>
    <w:rsid w:val="00156006"/>
    <w:rsid w:val="00160C50"/>
    <w:rsid w:val="0016263E"/>
    <w:rsid w:val="001632F9"/>
    <w:rsid w:val="00163372"/>
    <w:rsid w:val="00165A01"/>
    <w:rsid w:val="001665A2"/>
    <w:rsid w:val="0016702F"/>
    <w:rsid w:val="00172451"/>
    <w:rsid w:val="001732EE"/>
    <w:rsid w:val="001739FB"/>
    <w:rsid w:val="00173FC0"/>
    <w:rsid w:val="001763AE"/>
    <w:rsid w:val="00176BBA"/>
    <w:rsid w:val="00176DC5"/>
    <w:rsid w:val="00176E73"/>
    <w:rsid w:val="0017709E"/>
    <w:rsid w:val="001812DE"/>
    <w:rsid w:val="00183FC0"/>
    <w:rsid w:val="00184B65"/>
    <w:rsid w:val="00184ECF"/>
    <w:rsid w:val="001854A7"/>
    <w:rsid w:val="00185E14"/>
    <w:rsid w:val="00185E2A"/>
    <w:rsid w:val="001860DD"/>
    <w:rsid w:val="00192141"/>
    <w:rsid w:val="001929BE"/>
    <w:rsid w:val="00193EBD"/>
    <w:rsid w:val="00194DCB"/>
    <w:rsid w:val="001A0D5B"/>
    <w:rsid w:val="001A103B"/>
    <w:rsid w:val="001A26BD"/>
    <w:rsid w:val="001A2D5C"/>
    <w:rsid w:val="001A3926"/>
    <w:rsid w:val="001A4A0E"/>
    <w:rsid w:val="001A61B7"/>
    <w:rsid w:val="001A7D08"/>
    <w:rsid w:val="001B09F9"/>
    <w:rsid w:val="001B2284"/>
    <w:rsid w:val="001B22D3"/>
    <w:rsid w:val="001B2E32"/>
    <w:rsid w:val="001B396D"/>
    <w:rsid w:val="001B3A0F"/>
    <w:rsid w:val="001B446E"/>
    <w:rsid w:val="001C0136"/>
    <w:rsid w:val="001C2A2E"/>
    <w:rsid w:val="001C3B86"/>
    <w:rsid w:val="001C6374"/>
    <w:rsid w:val="001D00B7"/>
    <w:rsid w:val="001D0A2E"/>
    <w:rsid w:val="001D0BD8"/>
    <w:rsid w:val="001D4C88"/>
    <w:rsid w:val="001D4CBF"/>
    <w:rsid w:val="001D5C83"/>
    <w:rsid w:val="001D5CB0"/>
    <w:rsid w:val="001D68EF"/>
    <w:rsid w:val="001D7034"/>
    <w:rsid w:val="001D7118"/>
    <w:rsid w:val="001D7351"/>
    <w:rsid w:val="001E0BFA"/>
    <w:rsid w:val="001E0D70"/>
    <w:rsid w:val="001E2155"/>
    <w:rsid w:val="001E26BA"/>
    <w:rsid w:val="001E3DBC"/>
    <w:rsid w:val="001E4FC8"/>
    <w:rsid w:val="001F2913"/>
    <w:rsid w:val="001F45A9"/>
    <w:rsid w:val="001F55DC"/>
    <w:rsid w:val="001F5A4A"/>
    <w:rsid w:val="001F6EB4"/>
    <w:rsid w:val="0020147D"/>
    <w:rsid w:val="002021CF"/>
    <w:rsid w:val="002026F5"/>
    <w:rsid w:val="002052DE"/>
    <w:rsid w:val="00206B4D"/>
    <w:rsid w:val="0021202D"/>
    <w:rsid w:val="00214190"/>
    <w:rsid w:val="00216FA9"/>
    <w:rsid w:val="00220209"/>
    <w:rsid w:val="002220D5"/>
    <w:rsid w:val="00223A64"/>
    <w:rsid w:val="00225217"/>
    <w:rsid w:val="00225F3F"/>
    <w:rsid w:val="00226AB1"/>
    <w:rsid w:val="0023121F"/>
    <w:rsid w:val="00234505"/>
    <w:rsid w:val="00235077"/>
    <w:rsid w:val="00235973"/>
    <w:rsid w:val="00236969"/>
    <w:rsid w:val="00236C0D"/>
    <w:rsid w:val="00236D35"/>
    <w:rsid w:val="00236F94"/>
    <w:rsid w:val="00237EDD"/>
    <w:rsid w:val="0024084D"/>
    <w:rsid w:val="00240C8C"/>
    <w:rsid w:val="00241C14"/>
    <w:rsid w:val="002434C9"/>
    <w:rsid w:val="002435A8"/>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5507"/>
    <w:rsid w:val="002665A2"/>
    <w:rsid w:val="00271978"/>
    <w:rsid w:val="00272574"/>
    <w:rsid w:val="00273440"/>
    <w:rsid w:val="0027513B"/>
    <w:rsid w:val="0027593D"/>
    <w:rsid w:val="00275F7E"/>
    <w:rsid w:val="00276B71"/>
    <w:rsid w:val="00276E7A"/>
    <w:rsid w:val="0027713B"/>
    <w:rsid w:val="002813F6"/>
    <w:rsid w:val="0028335A"/>
    <w:rsid w:val="00285954"/>
    <w:rsid w:val="00285A67"/>
    <w:rsid w:val="00285D2D"/>
    <w:rsid w:val="0028727D"/>
    <w:rsid w:val="002915B6"/>
    <w:rsid w:val="0029287A"/>
    <w:rsid w:val="00294957"/>
    <w:rsid w:val="00294C2F"/>
    <w:rsid w:val="0029628E"/>
    <w:rsid w:val="00296EB7"/>
    <w:rsid w:val="002A31E4"/>
    <w:rsid w:val="002A66E9"/>
    <w:rsid w:val="002B0BCA"/>
    <w:rsid w:val="002B14BF"/>
    <w:rsid w:val="002B37F5"/>
    <w:rsid w:val="002B4981"/>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5C9F"/>
    <w:rsid w:val="002E699F"/>
    <w:rsid w:val="002F0022"/>
    <w:rsid w:val="002F1F90"/>
    <w:rsid w:val="002F30E0"/>
    <w:rsid w:val="002F3A40"/>
    <w:rsid w:val="002F55F1"/>
    <w:rsid w:val="002F6006"/>
    <w:rsid w:val="002F667B"/>
    <w:rsid w:val="002F6728"/>
    <w:rsid w:val="002F6FC8"/>
    <w:rsid w:val="00300F39"/>
    <w:rsid w:val="0030282D"/>
    <w:rsid w:val="0030286C"/>
    <w:rsid w:val="0030379B"/>
    <w:rsid w:val="00303C7E"/>
    <w:rsid w:val="003053D7"/>
    <w:rsid w:val="00305668"/>
    <w:rsid w:val="003066AC"/>
    <w:rsid w:val="00306771"/>
    <w:rsid w:val="0030792C"/>
    <w:rsid w:val="00307DAD"/>
    <w:rsid w:val="00312A63"/>
    <w:rsid w:val="00312F5B"/>
    <w:rsid w:val="0031308C"/>
    <w:rsid w:val="0031392A"/>
    <w:rsid w:val="003156AD"/>
    <w:rsid w:val="0031570E"/>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1F84"/>
    <w:rsid w:val="00344684"/>
    <w:rsid w:val="00344DFE"/>
    <w:rsid w:val="00346A68"/>
    <w:rsid w:val="00346B1B"/>
    <w:rsid w:val="00347596"/>
    <w:rsid w:val="00352D55"/>
    <w:rsid w:val="0035313A"/>
    <w:rsid w:val="0035340A"/>
    <w:rsid w:val="003538EA"/>
    <w:rsid w:val="00353B41"/>
    <w:rsid w:val="0035469E"/>
    <w:rsid w:val="0035521D"/>
    <w:rsid w:val="00357207"/>
    <w:rsid w:val="00363D81"/>
    <w:rsid w:val="00367166"/>
    <w:rsid w:val="00367343"/>
    <w:rsid w:val="003675B2"/>
    <w:rsid w:val="00367C05"/>
    <w:rsid w:val="00370569"/>
    <w:rsid w:val="003709EC"/>
    <w:rsid w:val="00370CAB"/>
    <w:rsid w:val="00373D16"/>
    <w:rsid w:val="00373F32"/>
    <w:rsid w:val="00374898"/>
    <w:rsid w:val="00376FA1"/>
    <w:rsid w:val="00381C2D"/>
    <w:rsid w:val="00381D89"/>
    <w:rsid w:val="00381FC4"/>
    <w:rsid w:val="003835CE"/>
    <w:rsid w:val="003855CF"/>
    <w:rsid w:val="00386FC4"/>
    <w:rsid w:val="003902E6"/>
    <w:rsid w:val="00391035"/>
    <w:rsid w:val="003911F6"/>
    <w:rsid w:val="00391F71"/>
    <w:rsid w:val="003938E0"/>
    <w:rsid w:val="00394742"/>
    <w:rsid w:val="003974D2"/>
    <w:rsid w:val="003A0FDD"/>
    <w:rsid w:val="003A116E"/>
    <w:rsid w:val="003A1FCC"/>
    <w:rsid w:val="003A2168"/>
    <w:rsid w:val="003A391B"/>
    <w:rsid w:val="003A3F7E"/>
    <w:rsid w:val="003A445F"/>
    <w:rsid w:val="003A4FD3"/>
    <w:rsid w:val="003A5E59"/>
    <w:rsid w:val="003B2A22"/>
    <w:rsid w:val="003B3A7C"/>
    <w:rsid w:val="003B4B31"/>
    <w:rsid w:val="003B4E63"/>
    <w:rsid w:val="003B559A"/>
    <w:rsid w:val="003B5AF7"/>
    <w:rsid w:val="003B65E3"/>
    <w:rsid w:val="003C014C"/>
    <w:rsid w:val="003C1A23"/>
    <w:rsid w:val="003C245C"/>
    <w:rsid w:val="003C2C26"/>
    <w:rsid w:val="003C4A20"/>
    <w:rsid w:val="003C4AAF"/>
    <w:rsid w:val="003C7C01"/>
    <w:rsid w:val="003D1BCF"/>
    <w:rsid w:val="003D2888"/>
    <w:rsid w:val="003D2BC8"/>
    <w:rsid w:val="003D6836"/>
    <w:rsid w:val="003D6DF8"/>
    <w:rsid w:val="003D740F"/>
    <w:rsid w:val="003E034A"/>
    <w:rsid w:val="003E08EB"/>
    <w:rsid w:val="003E0C56"/>
    <w:rsid w:val="003E14E1"/>
    <w:rsid w:val="003E1BEE"/>
    <w:rsid w:val="003E2595"/>
    <w:rsid w:val="003E2B81"/>
    <w:rsid w:val="003E2D1C"/>
    <w:rsid w:val="003E31D4"/>
    <w:rsid w:val="003E5F91"/>
    <w:rsid w:val="003E68A1"/>
    <w:rsid w:val="003F0471"/>
    <w:rsid w:val="003F21C8"/>
    <w:rsid w:val="003F2876"/>
    <w:rsid w:val="003F2991"/>
    <w:rsid w:val="003F35A6"/>
    <w:rsid w:val="003F368E"/>
    <w:rsid w:val="003F4AE6"/>
    <w:rsid w:val="003F6004"/>
    <w:rsid w:val="003F6831"/>
    <w:rsid w:val="003F693E"/>
    <w:rsid w:val="00401EA0"/>
    <w:rsid w:val="0040655F"/>
    <w:rsid w:val="00407752"/>
    <w:rsid w:val="00411667"/>
    <w:rsid w:val="004123C0"/>
    <w:rsid w:val="00412ADD"/>
    <w:rsid w:val="00412F36"/>
    <w:rsid w:val="00412FD3"/>
    <w:rsid w:val="004137AF"/>
    <w:rsid w:val="00415FB0"/>
    <w:rsid w:val="00416645"/>
    <w:rsid w:val="004173F1"/>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BA6"/>
    <w:rsid w:val="00461413"/>
    <w:rsid w:val="004614D9"/>
    <w:rsid w:val="00461DA2"/>
    <w:rsid w:val="00462789"/>
    <w:rsid w:val="00462F89"/>
    <w:rsid w:val="004657F1"/>
    <w:rsid w:val="00467F33"/>
    <w:rsid w:val="00471859"/>
    <w:rsid w:val="00475F95"/>
    <w:rsid w:val="00476172"/>
    <w:rsid w:val="00477487"/>
    <w:rsid w:val="0048098C"/>
    <w:rsid w:val="00480BAE"/>
    <w:rsid w:val="00481ADA"/>
    <w:rsid w:val="00482266"/>
    <w:rsid w:val="00483436"/>
    <w:rsid w:val="00484615"/>
    <w:rsid w:val="004869B2"/>
    <w:rsid w:val="00492418"/>
    <w:rsid w:val="00492DD6"/>
    <w:rsid w:val="004938FB"/>
    <w:rsid w:val="00495448"/>
    <w:rsid w:val="004971EB"/>
    <w:rsid w:val="004975CF"/>
    <w:rsid w:val="004A070F"/>
    <w:rsid w:val="004A3D67"/>
    <w:rsid w:val="004A3EEB"/>
    <w:rsid w:val="004A44AE"/>
    <w:rsid w:val="004A485C"/>
    <w:rsid w:val="004A5678"/>
    <w:rsid w:val="004A6E3D"/>
    <w:rsid w:val="004A7C02"/>
    <w:rsid w:val="004B1516"/>
    <w:rsid w:val="004B637A"/>
    <w:rsid w:val="004B664F"/>
    <w:rsid w:val="004B72C8"/>
    <w:rsid w:val="004C16C9"/>
    <w:rsid w:val="004C1961"/>
    <w:rsid w:val="004C1A82"/>
    <w:rsid w:val="004C1AB7"/>
    <w:rsid w:val="004C1B70"/>
    <w:rsid w:val="004C3D4B"/>
    <w:rsid w:val="004C6EE2"/>
    <w:rsid w:val="004C71C5"/>
    <w:rsid w:val="004D0408"/>
    <w:rsid w:val="004D0BA8"/>
    <w:rsid w:val="004D29D4"/>
    <w:rsid w:val="004D2D8A"/>
    <w:rsid w:val="004D3D30"/>
    <w:rsid w:val="004D464D"/>
    <w:rsid w:val="004D50E0"/>
    <w:rsid w:val="004D62CB"/>
    <w:rsid w:val="004D6828"/>
    <w:rsid w:val="004E16F5"/>
    <w:rsid w:val="004E70CE"/>
    <w:rsid w:val="004F1511"/>
    <w:rsid w:val="004F41A3"/>
    <w:rsid w:val="004F5102"/>
    <w:rsid w:val="004F7B5B"/>
    <w:rsid w:val="00505235"/>
    <w:rsid w:val="005052F4"/>
    <w:rsid w:val="005055B1"/>
    <w:rsid w:val="0050609E"/>
    <w:rsid w:val="0050719C"/>
    <w:rsid w:val="00514D19"/>
    <w:rsid w:val="00516FD5"/>
    <w:rsid w:val="005173DA"/>
    <w:rsid w:val="00520C33"/>
    <w:rsid w:val="00520E70"/>
    <w:rsid w:val="00523C06"/>
    <w:rsid w:val="00524E78"/>
    <w:rsid w:val="00525CC6"/>
    <w:rsid w:val="00527BF5"/>
    <w:rsid w:val="0053079B"/>
    <w:rsid w:val="00531B30"/>
    <w:rsid w:val="00532B9C"/>
    <w:rsid w:val="005332DD"/>
    <w:rsid w:val="00533883"/>
    <w:rsid w:val="00534135"/>
    <w:rsid w:val="0053573C"/>
    <w:rsid w:val="0053590F"/>
    <w:rsid w:val="005400CD"/>
    <w:rsid w:val="00541DC6"/>
    <w:rsid w:val="00544B3D"/>
    <w:rsid w:val="00545A90"/>
    <w:rsid w:val="00546A9B"/>
    <w:rsid w:val="005477D0"/>
    <w:rsid w:val="00547A73"/>
    <w:rsid w:val="00550577"/>
    <w:rsid w:val="00550622"/>
    <w:rsid w:val="005518BE"/>
    <w:rsid w:val="005519F1"/>
    <w:rsid w:val="00554334"/>
    <w:rsid w:val="00554D7C"/>
    <w:rsid w:val="005569C6"/>
    <w:rsid w:val="00556FA7"/>
    <w:rsid w:val="005574FA"/>
    <w:rsid w:val="005579F5"/>
    <w:rsid w:val="00560493"/>
    <w:rsid w:val="0056451B"/>
    <w:rsid w:val="00565398"/>
    <w:rsid w:val="005665B7"/>
    <w:rsid w:val="0056676E"/>
    <w:rsid w:val="00566825"/>
    <w:rsid w:val="00566C4A"/>
    <w:rsid w:val="0056718A"/>
    <w:rsid w:val="00567455"/>
    <w:rsid w:val="00570518"/>
    <w:rsid w:val="00571422"/>
    <w:rsid w:val="005722EA"/>
    <w:rsid w:val="00575074"/>
    <w:rsid w:val="005765B4"/>
    <w:rsid w:val="00580739"/>
    <w:rsid w:val="00581A68"/>
    <w:rsid w:val="00587918"/>
    <w:rsid w:val="005879FB"/>
    <w:rsid w:val="005904F3"/>
    <w:rsid w:val="00591118"/>
    <w:rsid w:val="00592174"/>
    <w:rsid w:val="005967E7"/>
    <w:rsid w:val="0059706B"/>
    <w:rsid w:val="0059738E"/>
    <w:rsid w:val="005A1A79"/>
    <w:rsid w:val="005A42BD"/>
    <w:rsid w:val="005A6846"/>
    <w:rsid w:val="005A791C"/>
    <w:rsid w:val="005B372B"/>
    <w:rsid w:val="005B4632"/>
    <w:rsid w:val="005C001C"/>
    <w:rsid w:val="005C1C6F"/>
    <w:rsid w:val="005C2A6C"/>
    <w:rsid w:val="005C5730"/>
    <w:rsid w:val="005D196D"/>
    <w:rsid w:val="005D19D4"/>
    <w:rsid w:val="005D2650"/>
    <w:rsid w:val="005D35BB"/>
    <w:rsid w:val="005E1274"/>
    <w:rsid w:val="005E13E0"/>
    <w:rsid w:val="005E36A0"/>
    <w:rsid w:val="005E4CA9"/>
    <w:rsid w:val="005E4EC3"/>
    <w:rsid w:val="005E64B5"/>
    <w:rsid w:val="005E7457"/>
    <w:rsid w:val="005E74D7"/>
    <w:rsid w:val="005E790B"/>
    <w:rsid w:val="005F092A"/>
    <w:rsid w:val="005F1258"/>
    <w:rsid w:val="005F3117"/>
    <w:rsid w:val="005F69DB"/>
    <w:rsid w:val="00600D20"/>
    <w:rsid w:val="0060191C"/>
    <w:rsid w:val="00603D46"/>
    <w:rsid w:val="0060502A"/>
    <w:rsid w:val="006054D8"/>
    <w:rsid w:val="006065AB"/>
    <w:rsid w:val="00607C65"/>
    <w:rsid w:val="00610143"/>
    <w:rsid w:val="006101B1"/>
    <w:rsid w:val="00610C2F"/>
    <w:rsid w:val="006118C4"/>
    <w:rsid w:val="00612526"/>
    <w:rsid w:val="00612FD7"/>
    <w:rsid w:val="006147E3"/>
    <w:rsid w:val="00614AE8"/>
    <w:rsid w:val="0061522B"/>
    <w:rsid w:val="0061539D"/>
    <w:rsid w:val="0061583B"/>
    <w:rsid w:val="00615B18"/>
    <w:rsid w:val="00620A30"/>
    <w:rsid w:val="00621703"/>
    <w:rsid w:val="00621836"/>
    <w:rsid w:val="00621F58"/>
    <w:rsid w:val="00622325"/>
    <w:rsid w:val="00622348"/>
    <w:rsid w:val="00625F2E"/>
    <w:rsid w:val="00626100"/>
    <w:rsid w:val="00626476"/>
    <w:rsid w:val="00627115"/>
    <w:rsid w:val="006310D8"/>
    <w:rsid w:val="00632FFF"/>
    <w:rsid w:val="006349FA"/>
    <w:rsid w:val="006378A2"/>
    <w:rsid w:val="00637E6E"/>
    <w:rsid w:val="006402BD"/>
    <w:rsid w:val="006408F0"/>
    <w:rsid w:val="006410D6"/>
    <w:rsid w:val="006411A5"/>
    <w:rsid w:val="00641221"/>
    <w:rsid w:val="00641236"/>
    <w:rsid w:val="00642B45"/>
    <w:rsid w:val="0064371D"/>
    <w:rsid w:val="00643941"/>
    <w:rsid w:val="00645862"/>
    <w:rsid w:val="006458D8"/>
    <w:rsid w:val="00647DED"/>
    <w:rsid w:val="0065097E"/>
    <w:rsid w:val="0065221D"/>
    <w:rsid w:val="00652887"/>
    <w:rsid w:val="00653B88"/>
    <w:rsid w:val="00654659"/>
    <w:rsid w:val="00655087"/>
    <w:rsid w:val="00655A28"/>
    <w:rsid w:val="00655F4C"/>
    <w:rsid w:val="00656FB0"/>
    <w:rsid w:val="0065777B"/>
    <w:rsid w:val="00661780"/>
    <w:rsid w:val="00663D7F"/>
    <w:rsid w:val="00663FED"/>
    <w:rsid w:val="00667F99"/>
    <w:rsid w:val="006719DE"/>
    <w:rsid w:val="00673814"/>
    <w:rsid w:val="00673C97"/>
    <w:rsid w:val="00674566"/>
    <w:rsid w:val="006746B1"/>
    <w:rsid w:val="00680026"/>
    <w:rsid w:val="006808E8"/>
    <w:rsid w:val="00682FE2"/>
    <w:rsid w:val="00684284"/>
    <w:rsid w:val="00684579"/>
    <w:rsid w:val="00686750"/>
    <w:rsid w:val="00686B97"/>
    <w:rsid w:val="00686CBD"/>
    <w:rsid w:val="00686CC5"/>
    <w:rsid w:val="0068700B"/>
    <w:rsid w:val="00694745"/>
    <w:rsid w:val="006952DF"/>
    <w:rsid w:val="0069559D"/>
    <w:rsid w:val="00695D67"/>
    <w:rsid w:val="00696F8C"/>
    <w:rsid w:val="0069700C"/>
    <w:rsid w:val="00697037"/>
    <w:rsid w:val="00697801"/>
    <w:rsid w:val="006A074F"/>
    <w:rsid w:val="006A1A21"/>
    <w:rsid w:val="006A1D4C"/>
    <w:rsid w:val="006A1D6E"/>
    <w:rsid w:val="006A54E3"/>
    <w:rsid w:val="006A55D7"/>
    <w:rsid w:val="006A6C9F"/>
    <w:rsid w:val="006A7AD1"/>
    <w:rsid w:val="006B20CA"/>
    <w:rsid w:val="006B440B"/>
    <w:rsid w:val="006B5189"/>
    <w:rsid w:val="006C09DE"/>
    <w:rsid w:val="006C1055"/>
    <w:rsid w:val="006C3E9D"/>
    <w:rsid w:val="006C44B9"/>
    <w:rsid w:val="006C4FA4"/>
    <w:rsid w:val="006C51D6"/>
    <w:rsid w:val="006C6552"/>
    <w:rsid w:val="006C67DC"/>
    <w:rsid w:val="006C7428"/>
    <w:rsid w:val="006C7D91"/>
    <w:rsid w:val="006C7E7D"/>
    <w:rsid w:val="006C7FED"/>
    <w:rsid w:val="006D0C85"/>
    <w:rsid w:val="006D2ED9"/>
    <w:rsid w:val="006D4052"/>
    <w:rsid w:val="006D425B"/>
    <w:rsid w:val="006D6F56"/>
    <w:rsid w:val="006D7D80"/>
    <w:rsid w:val="006E0CB8"/>
    <w:rsid w:val="006E17AC"/>
    <w:rsid w:val="006E24C6"/>
    <w:rsid w:val="006E32F6"/>
    <w:rsid w:val="006E60D8"/>
    <w:rsid w:val="006E60E5"/>
    <w:rsid w:val="006E6296"/>
    <w:rsid w:val="006F0B83"/>
    <w:rsid w:val="00701836"/>
    <w:rsid w:val="00701F70"/>
    <w:rsid w:val="00702650"/>
    <w:rsid w:val="007062E3"/>
    <w:rsid w:val="00706936"/>
    <w:rsid w:val="0070769C"/>
    <w:rsid w:val="0071390F"/>
    <w:rsid w:val="00715914"/>
    <w:rsid w:val="00716CC2"/>
    <w:rsid w:val="0071759D"/>
    <w:rsid w:val="0072079B"/>
    <w:rsid w:val="00722184"/>
    <w:rsid w:val="007229D7"/>
    <w:rsid w:val="0072401B"/>
    <w:rsid w:val="00724474"/>
    <w:rsid w:val="00726285"/>
    <w:rsid w:val="007269A0"/>
    <w:rsid w:val="00730EDD"/>
    <w:rsid w:val="00734C7C"/>
    <w:rsid w:val="0073535F"/>
    <w:rsid w:val="00736FD6"/>
    <w:rsid w:val="0073714D"/>
    <w:rsid w:val="00737BBC"/>
    <w:rsid w:val="00737F17"/>
    <w:rsid w:val="0074264B"/>
    <w:rsid w:val="0074415C"/>
    <w:rsid w:val="00746790"/>
    <w:rsid w:val="0074696F"/>
    <w:rsid w:val="00746DFC"/>
    <w:rsid w:val="00747BD5"/>
    <w:rsid w:val="00750608"/>
    <w:rsid w:val="007512D0"/>
    <w:rsid w:val="0075223F"/>
    <w:rsid w:val="00752DCE"/>
    <w:rsid w:val="00753727"/>
    <w:rsid w:val="00755404"/>
    <w:rsid w:val="00755676"/>
    <w:rsid w:val="007561A2"/>
    <w:rsid w:val="00757EA8"/>
    <w:rsid w:val="00760E65"/>
    <w:rsid w:val="00763B07"/>
    <w:rsid w:val="00763D41"/>
    <w:rsid w:val="00764981"/>
    <w:rsid w:val="007650DE"/>
    <w:rsid w:val="00765D25"/>
    <w:rsid w:val="00766CD4"/>
    <w:rsid w:val="00766E04"/>
    <w:rsid w:val="0076711C"/>
    <w:rsid w:val="0077147D"/>
    <w:rsid w:val="007813ED"/>
    <w:rsid w:val="007814A1"/>
    <w:rsid w:val="00783767"/>
    <w:rsid w:val="00786C6C"/>
    <w:rsid w:val="00790072"/>
    <w:rsid w:val="00791FB2"/>
    <w:rsid w:val="00792569"/>
    <w:rsid w:val="00792B2A"/>
    <w:rsid w:val="007936E5"/>
    <w:rsid w:val="00793A96"/>
    <w:rsid w:val="007A29C5"/>
    <w:rsid w:val="007B0185"/>
    <w:rsid w:val="007B0A56"/>
    <w:rsid w:val="007B4B9B"/>
    <w:rsid w:val="007B4F25"/>
    <w:rsid w:val="007B7493"/>
    <w:rsid w:val="007C425D"/>
    <w:rsid w:val="007C431E"/>
    <w:rsid w:val="007C7E77"/>
    <w:rsid w:val="007D3CF3"/>
    <w:rsid w:val="007D40E6"/>
    <w:rsid w:val="007D4B19"/>
    <w:rsid w:val="007D6401"/>
    <w:rsid w:val="007D76D3"/>
    <w:rsid w:val="007D793E"/>
    <w:rsid w:val="007D7ECD"/>
    <w:rsid w:val="007E193D"/>
    <w:rsid w:val="007E1C66"/>
    <w:rsid w:val="007E250D"/>
    <w:rsid w:val="007E25C6"/>
    <w:rsid w:val="007E3C59"/>
    <w:rsid w:val="007E3F1E"/>
    <w:rsid w:val="007E52C3"/>
    <w:rsid w:val="007E596F"/>
    <w:rsid w:val="007E70AC"/>
    <w:rsid w:val="007E735C"/>
    <w:rsid w:val="007E7A4C"/>
    <w:rsid w:val="007E7A85"/>
    <w:rsid w:val="007F0197"/>
    <w:rsid w:val="007F0281"/>
    <w:rsid w:val="007F1923"/>
    <w:rsid w:val="007F1FB0"/>
    <w:rsid w:val="007F263B"/>
    <w:rsid w:val="007F2DC8"/>
    <w:rsid w:val="007F5437"/>
    <w:rsid w:val="007F5BE2"/>
    <w:rsid w:val="007F7723"/>
    <w:rsid w:val="008002EC"/>
    <w:rsid w:val="0080057F"/>
    <w:rsid w:val="008005B3"/>
    <w:rsid w:val="00802362"/>
    <w:rsid w:val="0080262B"/>
    <w:rsid w:val="0080381D"/>
    <w:rsid w:val="00803BBF"/>
    <w:rsid w:val="008045A7"/>
    <w:rsid w:val="00804F2A"/>
    <w:rsid w:val="00806F80"/>
    <w:rsid w:val="008111C0"/>
    <w:rsid w:val="00811217"/>
    <w:rsid w:val="00814477"/>
    <w:rsid w:val="00814E34"/>
    <w:rsid w:val="008156EB"/>
    <w:rsid w:val="008158EE"/>
    <w:rsid w:val="0081603E"/>
    <w:rsid w:val="00816EB3"/>
    <w:rsid w:val="008252B3"/>
    <w:rsid w:val="00826339"/>
    <w:rsid w:val="00826661"/>
    <w:rsid w:val="008277BB"/>
    <w:rsid w:val="00831D40"/>
    <w:rsid w:val="00832530"/>
    <w:rsid w:val="00834728"/>
    <w:rsid w:val="0083491C"/>
    <w:rsid w:val="00834DFD"/>
    <w:rsid w:val="00837B94"/>
    <w:rsid w:val="00837BC3"/>
    <w:rsid w:val="00840C66"/>
    <w:rsid w:val="008417F4"/>
    <w:rsid w:val="008418F1"/>
    <w:rsid w:val="008434A1"/>
    <w:rsid w:val="00844A58"/>
    <w:rsid w:val="008471DD"/>
    <w:rsid w:val="0084766E"/>
    <w:rsid w:val="00851EA5"/>
    <w:rsid w:val="00852591"/>
    <w:rsid w:val="00853AB5"/>
    <w:rsid w:val="00856761"/>
    <w:rsid w:val="00857347"/>
    <w:rsid w:val="008573D5"/>
    <w:rsid w:val="008625BD"/>
    <w:rsid w:val="008640E5"/>
    <w:rsid w:val="00865499"/>
    <w:rsid w:val="008670AA"/>
    <w:rsid w:val="0086721C"/>
    <w:rsid w:val="00870E00"/>
    <w:rsid w:val="00871C11"/>
    <w:rsid w:val="00872872"/>
    <w:rsid w:val="008777D3"/>
    <w:rsid w:val="00880AE1"/>
    <w:rsid w:val="008810B3"/>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23EF"/>
    <w:rsid w:val="008B5B4F"/>
    <w:rsid w:val="008B7538"/>
    <w:rsid w:val="008C0E13"/>
    <w:rsid w:val="008C2583"/>
    <w:rsid w:val="008C2CAB"/>
    <w:rsid w:val="008C32C1"/>
    <w:rsid w:val="008C3AD4"/>
    <w:rsid w:val="008C3CC7"/>
    <w:rsid w:val="008C4A92"/>
    <w:rsid w:val="008C4E68"/>
    <w:rsid w:val="008C5A60"/>
    <w:rsid w:val="008D2721"/>
    <w:rsid w:val="008D4222"/>
    <w:rsid w:val="008D448D"/>
    <w:rsid w:val="008D48DD"/>
    <w:rsid w:val="008D5B12"/>
    <w:rsid w:val="008D5E3B"/>
    <w:rsid w:val="008E114F"/>
    <w:rsid w:val="008E7A56"/>
    <w:rsid w:val="008E7C63"/>
    <w:rsid w:val="008F1A68"/>
    <w:rsid w:val="008F2DEE"/>
    <w:rsid w:val="008F33FE"/>
    <w:rsid w:val="008F3934"/>
    <w:rsid w:val="008F3A92"/>
    <w:rsid w:val="008F67C1"/>
    <w:rsid w:val="008F71EA"/>
    <w:rsid w:val="00900F5C"/>
    <w:rsid w:val="0090278A"/>
    <w:rsid w:val="009029A5"/>
    <w:rsid w:val="00910A12"/>
    <w:rsid w:val="009136F9"/>
    <w:rsid w:val="00916274"/>
    <w:rsid w:val="00917AB1"/>
    <w:rsid w:val="0092016B"/>
    <w:rsid w:val="0092078E"/>
    <w:rsid w:val="00921161"/>
    <w:rsid w:val="00922F79"/>
    <w:rsid w:val="00923D04"/>
    <w:rsid w:val="00924154"/>
    <w:rsid w:val="0092430F"/>
    <w:rsid w:val="00924749"/>
    <w:rsid w:val="0092599A"/>
    <w:rsid w:val="00926435"/>
    <w:rsid w:val="00930D40"/>
    <w:rsid w:val="009320BE"/>
    <w:rsid w:val="0093245D"/>
    <w:rsid w:val="00932DF7"/>
    <w:rsid w:val="00933170"/>
    <w:rsid w:val="00934A1D"/>
    <w:rsid w:val="00935FFF"/>
    <w:rsid w:val="00936873"/>
    <w:rsid w:val="00937555"/>
    <w:rsid w:val="00937630"/>
    <w:rsid w:val="00941A38"/>
    <w:rsid w:val="00943DB0"/>
    <w:rsid w:val="009445C2"/>
    <w:rsid w:val="00945ABF"/>
    <w:rsid w:val="00945E94"/>
    <w:rsid w:val="009479BC"/>
    <w:rsid w:val="00947EC6"/>
    <w:rsid w:val="009502B2"/>
    <w:rsid w:val="00952D14"/>
    <w:rsid w:val="00953BF5"/>
    <w:rsid w:val="0095432D"/>
    <w:rsid w:val="00954F6E"/>
    <w:rsid w:val="009556AF"/>
    <w:rsid w:val="009564D7"/>
    <w:rsid w:val="0095730D"/>
    <w:rsid w:val="009573AE"/>
    <w:rsid w:val="00957A7B"/>
    <w:rsid w:val="00957C7E"/>
    <w:rsid w:val="009636E0"/>
    <w:rsid w:val="00965D9A"/>
    <w:rsid w:val="009674A2"/>
    <w:rsid w:val="00971857"/>
    <w:rsid w:val="009718B9"/>
    <w:rsid w:val="009758F3"/>
    <w:rsid w:val="0097626F"/>
    <w:rsid w:val="009764B5"/>
    <w:rsid w:val="0097717F"/>
    <w:rsid w:val="009801B6"/>
    <w:rsid w:val="0098119E"/>
    <w:rsid w:val="009836DF"/>
    <w:rsid w:val="00984019"/>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0378"/>
    <w:rsid w:val="009B1383"/>
    <w:rsid w:val="009B75D1"/>
    <w:rsid w:val="009C1EA0"/>
    <w:rsid w:val="009C3A17"/>
    <w:rsid w:val="009C47DE"/>
    <w:rsid w:val="009C4D38"/>
    <w:rsid w:val="009C501E"/>
    <w:rsid w:val="009C50FC"/>
    <w:rsid w:val="009D0479"/>
    <w:rsid w:val="009D0924"/>
    <w:rsid w:val="009D313F"/>
    <w:rsid w:val="009D34D2"/>
    <w:rsid w:val="009D55DE"/>
    <w:rsid w:val="009D56B4"/>
    <w:rsid w:val="009E2755"/>
    <w:rsid w:val="009E43C3"/>
    <w:rsid w:val="009E50FD"/>
    <w:rsid w:val="009E5D13"/>
    <w:rsid w:val="009E5FB2"/>
    <w:rsid w:val="009E61C0"/>
    <w:rsid w:val="009E7648"/>
    <w:rsid w:val="009F017C"/>
    <w:rsid w:val="009F1081"/>
    <w:rsid w:val="009F245B"/>
    <w:rsid w:val="009F3A46"/>
    <w:rsid w:val="009F3C30"/>
    <w:rsid w:val="009F5D48"/>
    <w:rsid w:val="009F6F14"/>
    <w:rsid w:val="009F70DB"/>
    <w:rsid w:val="00A00529"/>
    <w:rsid w:val="00A00AD9"/>
    <w:rsid w:val="00A01504"/>
    <w:rsid w:val="00A01773"/>
    <w:rsid w:val="00A06558"/>
    <w:rsid w:val="00A06614"/>
    <w:rsid w:val="00A0689F"/>
    <w:rsid w:val="00A077D6"/>
    <w:rsid w:val="00A10B4B"/>
    <w:rsid w:val="00A12039"/>
    <w:rsid w:val="00A14C60"/>
    <w:rsid w:val="00A15B50"/>
    <w:rsid w:val="00A16B99"/>
    <w:rsid w:val="00A202CE"/>
    <w:rsid w:val="00A23893"/>
    <w:rsid w:val="00A2661C"/>
    <w:rsid w:val="00A30E40"/>
    <w:rsid w:val="00A31AFC"/>
    <w:rsid w:val="00A32E38"/>
    <w:rsid w:val="00A34A3A"/>
    <w:rsid w:val="00A34AC3"/>
    <w:rsid w:val="00A37CE5"/>
    <w:rsid w:val="00A404B1"/>
    <w:rsid w:val="00A40F97"/>
    <w:rsid w:val="00A420F8"/>
    <w:rsid w:val="00A434D9"/>
    <w:rsid w:val="00A44129"/>
    <w:rsid w:val="00A44FB7"/>
    <w:rsid w:val="00A46EC6"/>
    <w:rsid w:val="00A46FB9"/>
    <w:rsid w:val="00A47071"/>
    <w:rsid w:val="00A472E6"/>
    <w:rsid w:val="00A51E43"/>
    <w:rsid w:val="00A55A64"/>
    <w:rsid w:val="00A61DE2"/>
    <w:rsid w:val="00A67762"/>
    <w:rsid w:val="00A7295D"/>
    <w:rsid w:val="00A753C9"/>
    <w:rsid w:val="00A75FF2"/>
    <w:rsid w:val="00A7666E"/>
    <w:rsid w:val="00A808AC"/>
    <w:rsid w:val="00A82ADF"/>
    <w:rsid w:val="00A84F67"/>
    <w:rsid w:val="00A8598D"/>
    <w:rsid w:val="00A861F6"/>
    <w:rsid w:val="00A87F67"/>
    <w:rsid w:val="00A902DE"/>
    <w:rsid w:val="00A9156B"/>
    <w:rsid w:val="00A91FB2"/>
    <w:rsid w:val="00A94D84"/>
    <w:rsid w:val="00A95E52"/>
    <w:rsid w:val="00A96386"/>
    <w:rsid w:val="00A96AAA"/>
    <w:rsid w:val="00A96DC0"/>
    <w:rsid w:val="00AA2CBC"/>
    <w:rsid w:val="00AA4CDC"/>
    <w:rsid w:val="00AA534C"/>
    <w:rsid w:val="00AA6D33"/>
    <w:rsid w:val="00AA6D42"/>
    <w:rsid w:val="00AA7D47"/>
    <w:rsid w:val="00AB118B"/>
    <w:rsid w:val="00AB1483"/>
    <w:rsid w:val="00AB3B2F"/>
    <w:rsid w:val="00AB4374"/>
    <w:rsid w:val="00AB7823"/>
    <w:rsid w:val="00AC07B8"/>
    <w:rsid w:val="00AC0F08"/>
    <w:rsid w:val="00AC0F37"/>
    <w:rsid w:val="00AC1CB6"/>
    <w:rsid w:val="00AC2E74"/>
    <w:rsid w:val="00AC37B2"/>
    <w:rsid w:val="00AD0035"/>
    <w:rsid w:val="00AD1980"/>
    <w:rsid w:val="00AD323F"/>
    <w:rsid w:val="00AD414A"/>
    <w:rsid w:val="00AD419B"/>
    <w:rsid w:val="00AD452E"/>
    <w:rsid w:val="00AD595E"/>
    <w:rsid w:val="00AD5DDA"/>
    <w:rsid w:val="00AE0E4B"/>
    <w:rsid w:val="00AE1FC9"/>
    <w:rsid w:val="00AE26B0"/>
    <w:rsid w:val="00AE481D"/>
    <w:rsid w:val="00AE737B"/>
    <w:rsid w:val="00AF14FD"/>
    <w:rsid w:val="00AF319E"/>
    <w:rsid w:val="00AF3647"/>
    <w:rsid w:val="00AF69A6"/>
    <w:rsid w:val="00AF6B00"/>
    <w:rsid w:val="00AF6F96"/>
    <w:rsid w:val="00AF75FB"/>
    <w:rsid w:val="00AF7D31"/>
    <w:rsid w:val="00B00435"/>
    <w:rsid w:val="00B00829"/>
    <w:rsid w:val="00B00B1E"/>
    <w:rsid w:val="00B0158D"/>
    <w:rsid w:val="00B04A30"/>
    <w:rsid w:val="00B062AD"/>
    <w:rsid w:val="00B06C8B"/>
    <w:rsid w:val="00B075B0"/>
    <w:rsid w:val="00B110B4"/>
    <w:rsid w:val="00B2055D"/>
    <w:rsid w:val="00B21A85"/>
    <w:rsid w:val="00B21C2D"/>
    <w:rsid w:val="00B225D6"/>
    <w:rsid w:val="00B22A9E"/>
    <w:rsid w:val="00B23DA4"/>
    <w:rsid w:val="00B243FE"/>
    <w:rsid w:val="00B247A1"/>
    <w:rsid w:val="00B24904"/>
    <w:rsid w:val="00B24CBA"/>
    <w:rsid w:val="00B2666F"/>
    <w:rsid w:val="00B26F93"/>
    <w:rsid w:val="00B27BFC"/>
    <w:rsid w:val="00B306A5"/>
    <w:rsid w:val="00B3096E"/>
    <w:rsid w:val="00B3205D"/>
    <w:rsid w:val="00B32A73"/>
    <w:rsid w:val="00B36FA1"/>
    <w:rsid w:val="00B37511"/>
    <w:rsid w:val="00B37A33"/>
    <w:rsid w:val="00B41CB4"/>
    <w:rsid w:val="00B451AE"/>
    <w:rsid w:val="00B457ED"/>
    <w:rsid w:val="00B470AD"/>
    <w:rsid w:val="00B52973"/>
    <w:rsid w:val="00B52EB1"/>
    <w:rsid w:val="00B5345A"/>
    <w:rsid w:val="00B5455D"/>
    <w:rsid w:val="00B556B5"/>
    <w:rsid w:val="00B5656E"/>
    <w:rsid w:val="00B56B51"/>
    <w:rsid w:val="00B6121E"/>
    <w:rsid w:val="00B61A5C"/>
    <w:rsid w:val="00B62B2E"/>
    <w:rsid w:val="00B637D3"/>
    <w:rsid w:val="00B65A10"/>
    <w:rsid w:val="00B66F4D"/>
    <w:rsid w:val="00B717EB"/>
    <w:rsid w:val="00B722B0"/>
    <w:rsid w:val="00B74786"/>
    <w:rsid w:val="00B757FD"/>
    <w:rsid w:val="00B770CF"/>
    <w:rsid w:val="00B80F65"/>
    <w:rsid w:val="00B81556"/>
    <w:rsid w:val="00B82630"/>
    <w:rsid w:val="00B82878"/>
    <w:rsid w:val="00B832AE"/>
    <w:rsid w:val="00B83B50"/>
    <w:rsid w:val="00B85C83"/>
    <w:rsid w:val="00B85F60"/>
    <w:rsid w:val="00B8797E"/>
    <w:rsid w:val="00B90965"/>
    <w:rsid w:val="00B92E82"/>
    <w:rsid w:val="00B93F30"/>
    <w:rsid w:val="00B94B25"/>
    <w:rsid w:val="00B958A6"/>
    <w:rsid w:val="00B96FBF"/>
    <w:rsid w:val="00BA1537"/>
    <w:rsid w:val="00BA2636"/>
    <w:rsid w:val="00BA6755"/>
    <w:rsid w:val="00BB349D"/>
    <w:rsid w:val="00BB5110"/>
    <w:rsid w:val="00BB514E"/>
    <w:rsid w:val="00BB5551"/>
    <w:rsid w:val="00BC0793"/>
    <w:rsid w:val="00BC092A"/>
    <w:rsid w:val="00BC2E11"/>
    <w:rsid w:val="00BC33F8"/>
    <w:rsid w:val="00BC61FC"/>
    <w:rsid w:val="00BD30B2"/>
    <w:rsid w:val="00BD31B6"/>
    <w:rsid w:val="00BD3F58"/>
    <w:rsid w:val="00BD583E"/>
    <w:rsid w:val="00BE0ADB"/>
    <w:rsid w:val="00BE0EB9"/>
    <w:rsid w:val="00BE10C7"/>
    <w:rsid w:val="00BE6469"/>
    <w:rsid w:val="00BE7A85"/>
    <w:rsid w:val="00BE7D4C"/>
    <w:rsid w:val="00BF018C"/>
    <w:rsid w:val="00BF1568"/>
    <w:rsid w:val="00BF321E"/>
    <w:rsid w:val="00BF4E44"/>
    <w:rsid w:val="00BF602D"/>
    <w:rsid w:val="00BF7B4F"/>
    <w:rsid w:val="00C00218"/>
    <w:rsid w:val="00C01305"/>
    <w:rsid w:val="00C01849"/>
    <w:rsid w:val="00C0532A"/>
    <w:rsid w:val="00C05F9F"/>
    <w:rsid w:val="00C06CF0"/>
    <w:rsid w:val="00C07AB8"/>
    <w:rsid w:val="00C07D01"/>
    <w:rsid w:val="00C1149E"/>
    <w:rsid w:val="00C11FEA"/>
    <w:rsid w:val="00C124C6"/>
    <w:rsid w:val="00C1340D"/>
    <w:rsid w:val="00C14AF9"/>
    <w:rsid w:val="00C152AD"/>
    <w:rsid w:val="00C221B1"/>
    <w:rsid w:val="00C228D4"/>
    <w:rsid w:val="00C22C00"/>
    <w:rsid w:val="00C232C0"/>
    <w:rsid w:val="00C236E0"/>
    <w:rsid w:val="00C23B62"/>
    <w:rsid w:val="00C23CA1"/>
    <w:rsid w:val="00C23F3D"/>
    <w:rsid w:val="00C242F6"/>
    <w:rsid w:val="00C258E4"/>
    <w:rsid w:val="00C25FEE"/>
    <w:rsid w:val="00C31605"/>
    <w:rsid w:val="00C31793"/>
    <w:rsid w:val="00C32838"/>
    <w:rsid w:val="00C32AC9"/>
    <w:rsid w:val="00C32F08"/>
    <w:rsid w:val="00C3357D"/>
    <w:rsid w:val="00C373FE"/>
    <w:rsid w:val="00C4329A"/>
    <w:rsid w:val="00C45687"/>
    <w:rsid w:val="00C45730"/>
    <w:rsid w:val="00C45A45"/>
    <w:rsid w:val="00C47CCD"/>
    <w:rsid w:val="00C50174"/>
    <w:rsid w:val="00C504B1"/>
    <w:rsid w:val="00C5213B"/>
    <w:rsid w:val="00C52AF1"/>
    <w:rsid w:val="00C52E0B"/>
    <w:rsid w:val="00C53534"/>
    <w:rsid w:val="00C53638"/>
    <w:rsid w:val="00C541C4"/>
    <w:rsid w:val="00C54255"/>
    <w:rsid w:val="00C55BA4"/>
    <w:rsid w:val="00C56B92"/>
    <w:rsid w:val="00C57E9A"/>
    <w:rsid w:val="00C605A7"/>
    <w:rsid w:val="00C62E0E"/>
    <w:rsid w:val="00C64ACC"/>
    <w:rsid w:val="00C6573A"/>
    <w:rsid w:val="00C66CC4"/>
    <w:rsid w:val="00C70D7F"/>
    <w:rsid w:val="00C715CB"/>
    <w:rsid w:val="00C7209A"/>
    <w:rsid w:val="00C721BC"/>
    <w:rsid w:val="00C72A79"/>
    <w:rsid w:val="00C73D7C"/>
    <w:rsid w:val="00C767F8"/>
    <w:rsid w:val="00C77BDE"/>
    <w:rsid w:val="00C77C78"/>
    <w:rsid w:val="00C804DA"/>
    <w:rsid w:val="00C80FCB"/>
    <w:rsid w:val="00C814C8"/>
    <w:rsid w:val="00C819D0"/>
    <w:rsid w:val="00C81B6C"/>
    <w:rsid w:val="00C8206B"/>
    <w:rsid w:val="00C86511"/>
    <w:rsid w:val="00C874D2"/>
    <w:rsid w:val="00C90C9B"/>
    <w:rsid w:val="00C9168E"/>
    <w:rsid w:val="00C930E0"/>
    <w:rsid w:val="00C937F4"/>
    <w:rsid w:val="00C93855"/>
    <w:rsid w:val="00C9412F"/>
    <w:rsid w:val="00C94ADE"/>
    <w:rsid w:val="00C96464"/>
    <w:rsid w:val="00CA464D"/>
    <w:rsid w:val="00CA538C"/>
    <w:rsid w:val="00CA54B4"/>
    <w:rsid w:val="00CA70EC"/>
    <w:rsid w:val="00CB275A"/>
    <w:rsid w:val="00CB2FA0"/>
    <w:rsid w:val="00CB5825"/>
    <w:rsid w:val="00CB5C91"/>
    <w:rsid w:val="00CB6330"/>
    <w:rsid w:val="00CC0829"/>
    <w:rsid w:val="00CC0D28"/>
    <w:rsid w:val="00CC1B4D"/>
    <w:rsid w:val="00CC2405"/>
    <w:rsid w:val="00CC28F1"/>
    <w:rsid w:val="00CC2C1C"/>
    <w:rsid w:val="00CC7174"/>
    <w:rsid w:val="00CC7B2B"/>
    <w:rsid w:val="00CD024A"/>
    <w:rsid w:val="00CD0F34"/>
    <w:rsid w:val="00CD145E"/>
    <w:rsid w:val="00CD18AA"/>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55F1"/>
    <w:rsid w:val="00D05F55"/>
    <w:rsid w:val="00D062B4"/>
    <w:rsid w:val="00D1289B"/>
    <w:rsid w:val="00D12CA8"/>
    <w:rsid w:val="00D13D95"/>
    <w:rsid w:val="00D14E78"/>
    <w:rsid w:val="00D1653A"/>
    <w:rsid w:val="00D17DF2"/>
    <w:rsid w:val="00D21550"/>
    <w:rsid w:val="00D21B63"/>
    <w:rsid w:val="00D222AD"/>
    <w:rsid w:val="00D22B5B"/>
    <w:rsid w:val="00D22C3A"/>
    <w:rsid w:val="00D22E1E"/>
    <w:rsid w:val="00D24178"/>
    <w:rsid w:val="00D24A1C"/>
    <w:rsid w:val="00D2504A"/>
    <w:rsid w:val="00D250E6"/>
    <w:rsid w:val="00D31166"/>
    <w:rsid w:val="00D316A4"/>
    <w:rsid w:val="00D32ECC"/>
    <w:rsid w:val="00D4012B"/>
    <w:rsid w:val="00D4065E"/>
    <w:rsid w:val="00D427F0"/>
    <w:rsid w:val="00D43C23"/>
    <w:rsid w:val="00D4639D"/>
    <w:rsid w:val="00D4756A"/>
    <w:rsid w:val="00D51F26"/>
    <w:rsid w:val="00D525A8"/>
    <w:rsid w:val="00D52ACF"/>
    <w:rsid w:val="00D53787"/>
    <w:rsid w:val="00D539AF"/>
    <w:rsid w:val="00D5468C"/>
    <w:rsid w:val="00D558C8"/>
    <w:rsid w:val="00D56DA9"/>
    <w:rsid w:val="00D62286"/>
    <w:rsid w:val="00D624EC"/>
    <w:rsid w:val="00D625D4"/>
    <w:rsid w:val="00D64261"/>
    <w:rsid w:val="00D6520A"/>
    <w:rsid w:val="00D652A3"/>
    <w:rsid w:val="00D66692"/>
    <w:rsid w:val="00D70AE3"/>
    <w:rsid w:val="00D713E4"/>
    <w:rsid w:val="00D73B65"/>
    <w:rsid w:val="00D73B8E"/>
    <w:rsid w:val="00D73D41"/>
    <w:rsid w:val="00D751EB"/>
    <w:rsid w:val="00D75A89"/>
    <w:rsid w:val="00D77608"/>
    <w:rsid w:val="00D807CB"/>
    <w:rsid w:val="00D82A79"/>
    <w:rsid w:val="00D84033"/>
    <w:rsid w:val="00D8426C"/>
    <w:rsid w:val="00D90392"/>
    <w:rsid w:val="00D914A3"/>
    <w:rsid w:val="00D92A92"/>
    <w:rsid w:val="00D946C1"/>
    <w:rsid w:val="00D9548A"/>
    <w:rsid w:val="00DA179D"/>
    <w:rsid w:val="00DA1E4B"/>
    <w:rsid w:val="00DA2D13"/>
    <w:rsid w:val="00DA4517"/>
    <w:rsid w:val="00DA514C"/>
    <w:rsid w:val="00DA52A7"/>
    <w:rsid w:val="00DA5819"/>
    <w:rsid w:val="00DA6C70"/>
    <w:rsid w:val="00DA6CE0"/>
    <w:rsid w:val="00DA6E1F"/>
    <w:rsid w:val="00DA7759"/>
    <w:rsid w:val="00DA7BAE"/>
    <w:rsid w:val="00DA7F13"/>
    <w:rsid w:val="00DB0ED0"/>
    <w:rsid w:val="00DB1636"/>
    <w:rsid w:val="00DB21ED"/>
    <w:rsid w:val="00DB345C"/>
    <w:rsid w:val="00DB4349"/>
    <w:rsid w:val="00DB6C33"/>
    <w:rsid w:val="00DB75FF"/>
    <w:rsid w:val="00DC034A"/>
    <w:rsid w:val="00DC1886"/>
    <w:rsid w:val="00DC2AAE"/>
    <w:rsid w:val="00DC2CB7"/>
    <w:rsid w:val="00DC3888"/>
    <w:rsid w:val="00DC440B"/>
    <w:rsid w:val="00DC4A24"/>
    <w:rsid w:val="00DC7F92"/>
    <w:rsid w:val="00DD10A4"/>
    <w:rsid w:val="00DD268D"/>
    <w:rsid w:val="00DD2E74"/>
    <w:rsid w:val="00DD33B8"/>
    <w:rsid w:val="00DD3E4C"/>
    <w:rsid w:val="00DD502C"/>
    <w:rsid w:val="00DD5FC4"/>
    <w:rsid w:val="00DD6420"/>
    <w:rsid w:val="00DD6E9F"/>
    <w:rsid w:val="00DD7120"/>
    <w:rsid w:val="00DD7C63"/>
    <w:rsid w:val="00DE0C52"/>
    <w:rsid w:val="00DE5876"/>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3E3E"/>
    <w:rsid w:val="00E13FF8"/>
    <w:rsid w:val="00E1428A"/>
    <w:rsid w:val="00E145C4"/>
    <w:rsid w:val="00E14BB3"/>
    <w:rsid w:val="00E169AA"/>
    <w:rsid w:val="00E16D8E"/>
    <w:rsid w:val="00E20C0F"/>
    <w:rsid w:val="00E22583"/>
    <w:rsid w:val="00E225A9"/>
    <w:rsid w:val="00E2458B"/>
    <w:rsid w:val="00E2468A"/>
    <w:rsid w:val="00E31719"/>
    <w:rsid w:val="00E32DAA"/>
    <w:rsid w:val="00E36E4C"/>
    <w:rsid w:val="00E3769D"/>
    <w:rsid w:val="00E4022E"/>
    <w:rsid w:val="00E4488A"/>
    <w:rsid w:val="00E54871"/>
    <w:rsid w:val="00E54EAF"/>
    <w:rsid w:val="00E550E1"/>
    <w:rsid w:val="00E558E4"/>
    <w:rsid w:val="00E563E8"/>
    <w:rsid w:val="00E56549"/>
    <w:rsid w:val="00E56680"/>
    <w:rsid w:val="00E569A2"/>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43BD"/>
    <w:rsid w:val="00E954F5"/>
    <w:rsid w:val="00EA186E"/>
    <w:rsid w:val="00EA5F8F"/>
    <w:rsid w:val="00EA6423"/>
    <w:rsid w:val="00EB0F45"/>
    <w:rsid w:val="00EB214B"/>
    <w:rsid w:val="00EB30B4"/>
    <w:rsid w:val="00EB6AC4"/>
    <w:rsid w:val="00EB7428"/>
    <w:rsid w:val="00EC0025"/>
    <w:rsid w:val="00EC1380"/>
    <w:rsid w:val="00EC1463"/>
    <w:rsid w:val="00EC2200"/>
    <w:rsid w:val="00EC2A0F"/>
    <w:rsid w:val="00EC3E6A"/>
    <w:rsid w:val="00EC456D"/>
    <w:rsid w:val="00EC5027"/>
    <w:rsid w:val="00EC5E32"/>
    <w:rsid w:val="00EC7ADC"/>
    <w:rsid w:val="00ED2D8B"/>
    <w:rsid w:val="00ED3224"/>
    <w:rsid w:val="00ED3981"/>
    <w:rsid w:val="00ED40B7"/>
    <w:rsid w:val="00ED42A7"/>
    <w:rsid w:val="00ED51FC"/>
    <w:rsid w:val="00ED7F7F"/>
    <w:rsid w:val="00EE0626"/>
    <w:rsid w:val="00EE120F"/>
    <w:rsid w:val="00EE19E0"/>
    <w:rsid w:val="00EE6C05"/>
    <w:rsid w:val="00EF0C73"/>
    <w:rsid w:val="00EF36CB"/>
    <w:rsid w:val="00EF5129"/>
    <w:rsid w:val="00EF56B2"/>
    <w:rsid w:val="00EF5F2E"/>
    <w:rsid w:val="00EF6195"/>
    <w:rsid w:val="00F010A9"/>
    <w:rsid w:val="00F0347B"/>
    <w:rsid w:val="00F04265"/>
    <w:rsid w:val="00F04A98"/>
    <w:rsid w:val="00F119E2"/>
    <w:rsid w:val="00F11AA2"/>
    <w:rsid w:val="00F13393"/>
    <w:rsid w:val="00F13FF6"/>
    <w:rsid w:val="00F144F4"/>
    <w:rsid w:val="00F156AC"/>
    <w:rsid w:val="00F21CAD"/>
    <w:rsid w:val="00F228FA"/>
    <w:rsid w:val="00F22B53"/>
    <w:rsid w:val="00F23BCE"/>
    <w:rsid w:val="00F2598F"/>
    <w:rsid w:val="00F31901"/>
    <w:rsid w:val="00F31CA9"/>
    <w:rsid w:val="00F3278E"/>
    <w:rsid w:val="00F338B5"/>
    <w:rsid w:val="00F33C00"/>
    <w:rsid w:val="00F35D88"/>
    <w:rsid w:val="00F37431"/>
    <w:rsid w:val="00F42D71"/>
    <w:rsid w:val="00F430ED"/>
    <w:rsid w:val="00F444FD"/>
    <w:rsid w:val="00F45AAC"/>
    <w:rsid w:val="00F46624"/>
    <w:rsid w:val="00F46D96"/>
    <w:rsid w:val="00F55622"/>
    <w:rsid w:val="00F5715D"/>
    <w:rsid w:val="00F57252"/>
    <w:rsid w:val="00F57454"/>
    <w:rsid w:val="00F57A80"/>
    <w:rsid w:val="00F57D61"/>
    <w:rsid w:val="00F61B11"/>
    <w:rsid w:val="00F63D61"/>
    <w:rsid w:val="00F653FE"/>
    <w:rsid w:val="00F65579"/>
    <w:rsid w:val="00F66FC6"/>
    <w:rsid w:val="00F7060D"/>
    <w:rsid w:val="00F721EB"/>
    <w:rsid w:val="00F723C9"/>
    <w:rsid w:val="00F72AD8"/>
    <w:rsid w:val="00F72B7B"/>
    <w:rsid w:val="00F73710"/>
    <w:rsid w:val="00F74EFD"/>
    <w:rsid w:val="00F75858"/>
    <w:rsid w:val="00F769D3"/>
    <w:rsid w:val="00F80519"/>
    <w:rsid w:val="00F826FC"/>
    <w:rsid w:val="00F82B9D"/>
    <w:rsid w:val="00F83B5F"/>
    <w:rsid w:val="00F8504B"/>
    <w:rsid w:val="00F860B3"/>
    <w:rsid w:val="00F87A76"/>
    <w:rsid w:val="00F90137"/>
    <w:rsid w:val="00F90ADA"/>
    <w:rsid w:val="00F91C90"/>
    <w:rsid w:val="00F93ADA"/>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B783B"/>
    <w:rsid w:val="00FC1608"/>
    <w:rsid w:val="00FC2BEC"/>
    <w:rsid w:val="00FC2C5F"/>
    <w:rsid w:val="00FC3FE6"/>
    <w:rsid w:val="00FC5786"/>
    <w:rsid w:val="00FC5DA4"/>
    <w:rsid w:val="00FC7178"/>
    <w:rsid w:val="00FC7BC3"/>
    <w:rsid w:val="00FD0A9E"/>
    <w:rsid w:val="00FD1368"/>
    <w:rsid w:val="00FD4174"/>
    <w:rsid w:val="00FD438B"/>
    <w:rsid w:val="00FE07B4"/>
    <w:rsid w:val="00FE1979"/>
    <w:rsid w:val="00FE1F09"/>
    <w:rsid w:val="00FE39FA"/>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540893"/>
  <w15:docId w15:val="{053684DD-E8F2-45A8-B656-05D75BFD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B14BF"/>
    <w:pPr>
      <w:spacing w:line="340" w:lineRule="atLeast"/>
      <w:jc w:val="both"/>
    </w:pPr>
    <w:rPr>
      <w:rFonts w:eastAsia="Times New Roman" w:cs="Times New Roman"/>
      <w:color w:val="000000"/>
      <w:kern w:val="0"/>
      <w:sz w:val="24"/>
      <w:lang w:eastAsia="de-DE"/>
    </w:rPr>
  </w:style>
  <w:style w:type="paragraph" w:styleId="Titolo1">
    <w:name w:val="heading 1"/>
    <w:aliases w:val="x"/>
    <w:basedOn w:val="Normale"/>
    <w:next w:val="Normale"/>
    <w:link w:val="Titolo1Carattere"/>
    <w:qFormat/>
    <w:rsid w:val="00F87A76"/>
    <w:pPr>
      <w:spacing w:before="240"/>
      <w:outlineLvl w:val="0"/>
    </w:pPr>
    <w:rPr>
      <w:rFonts w:ascii="Arial" w:hAnsi="Arial"/>
      <w:b/>
      <w:u w:val="single"/>
    </w:rPr>
  </w:style>
  <w:style w:type="paragraph" w:styleId="Titolo2">
    <w:name w:val="heading 2"/>
    <w:basedOn w:val="Normale"/>
    <w:next w:val="Normale"/>
    <w:link w:val="Titolo2Carattere"/>
    <w:qFormat/>
    <w:rsid w:val="00F87A76"/>
    <w:pPr>
      <w:spacing w:before="120"/>
      <w:outlineLvl w:val="1"/>
    </w:pPr>
    <w:rPr>
      <w:rFonts w:ascii="Arial" w:hAnsi="Arial" w:cstheme="majorBidi"/>
      <w:b/>
    </w:rPr>
  </w:style>
  <w:style w:type="paragraph" w:styleId="Titolo3">
    <w:name w:val="heading 3"/>
    <w:basedOn w:val="Normale"/>
    <w:next w:val="Normale"/>
    <w:link w:val="Titolo3Carattere"/>
    <w:qFormat/>
    <w:rsid w:val="00F87A76"/>
    <w:pPr>
      <w:ind w:left="360"/>
      <w:outlineLvl w:val="2"/>
    </w:pPr>
    <w:rPr>
      <w:b/>
    </w:rPr>
  </w:style>
  <w:style w:type="paragraph" w:styleId="Titolo4">
    <w:name w:val="heading 4"/>
    <w:basedOn w:val="Normale"/>
    <w:next w:val="Normale"/>
    <w:link w:val="Titolo4Carattere"/>
    <w:qFormat/>
    <w:rsid w:val="00F87A76"/>
    <w:pPr>
      <w:keepNext/>
      <w:keepLines/>
      <w:spacing w:before="240" w:line="480" w:lineRule="atLeast"/>
      <w:ind w:left="907" w:hanging="907"/>
      <w:outlineLvl w:val="3"/>
    </w:pPr>
    <w:rPr>
      <w:rFonts w:ascii="Arial" w:hAnsi="Arial" w:cstheme="majorBidi"/>
      <w:b/>
    </w:rPr>
  </w:style>
  <w:style w:type="paragraph" w:styleId="Titolo5">
    <w:name w:val="heading 5"/>
    <w:basedOn w:val="Normale"/>
    <w:next w:val="Normale"/>
    <w:link w:val="Titolo5Carattere"/>
    <w:qFormat/>
    <w:rsid w:val="00F87A76"/>
    <w:pPr>
      <w:ind w:left="706"/>
      <w:outlineLvl w:val="4"/>
    </w:pPr>
    <w:rPr>
      <w:b/>
    </w:rPr>
  </w:style>
  <w:style w:type="paragraph" w:styleId="Titolo6">
    <w:name w:val="heading 6"/>
    <w:basedOn w:val="Normale"/>
    <w:next w:val="Normale"/>
    <w:link w:val="Titolo6Carattere"/>
    <w:qFormat/>
    <w:rsid w:val="00F87A76"/>
    <w:pPr>
      <w:ind w:left="706"/>
      <w:outlineLvl w:val="5"/>
    </w:pPr>
    <w:rPr>
      <w:rFonts w:cstheme="majorBidi"/>
      <w:u w:val="single"/>
    </w:rPr>
  </w:style>
  <w:style w:type="paragraph" w:styleId="Titolo7">
    <w:name w:val="heading 7"/>
    <w:basedOn w:val="Normale"/>
    <w:next w:val="Normale"/>
    <w:link w:val="Titolo7Carattere"/>
    <w:qFormat/>
    <w:rsid w:val="00F87A76"/>
    <w:pPr>
      <w:ind w:left="706"/>
      <w:outlineLvl w:val="6"/>
    </w:pPr>
    <w:rPr>
      <w:i/>
    </w:rPr>
  </w:style>
  <w:style w:type="paragraph" w:styleId="Titolo8">
    <w:name w:val="heading 8"/>
    <w:basedOn w:val="Normale"/>
    <w:next w:val="Normale"/>
    <w:link w:val="Titolo8Carattere"/>
    <w:qFormat/>
    <w:rsid w:val="00F87A76"/>
    <w:pPr>
      <w:ind w:left="706"/>
      <w:outlineLvl w:val="7"/>
    </w:pPr>
    <w:rPr>
      <w:rFonts w:cstheme="majorBidi"/>
      <w:i/>
    </w:rPr>
  </w:style>
  <w:style w:type="paragraph" w:styleId="Titolo9">
    <w:name w:val="heading 9"/>
    <w:basedOn w:val="Normale"/>
    <w:next w:val="Normale"/>
    <w:link w:val="Titolo9Carattere"/>
    <w:qFormat/>
    <w:rsid w:val="00F87A76"/>
    <w:pPr>
      <w:ind w:left="706"/>
      <w:outlineLvl w:val="8"/>
    </w:pPr>
    <w:rPr>
      <w:rFonts w:cstheme="majorBidi"/>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e"/>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e"/>
    <w:rsid w:val="00F87A76"/>
    <w:pPr>
      <w:spacing w:before="120" w:line="240" w:lineRule="atLeast"/>
    </w:pPr>
    <w:rPr>
      <w:rFonts w:ascii="Minion Pro" w:hAnsi="Minion Pro"/>
      <w:color w:val="000000" w:themeColor="text1"/>
    </w:rPr>
  </w:style>
  <w:style w:type="paragraph" w:customStyle="1" w:styleId="Maddress">
    <w:name w:val="M_address"/>
    <w:basedOn w:val="Normale"/>
    <w:rsid w:val="00F87A76"/>
    <w:pPr>
      <w:spacing w:before="240"/>
    </w:pPr>
  </w:style>
  <w:style w:type="paragraph" w:customStyle="1" w:styleId="Mauthor">
    <w:name w:val="M_author"/>
    <w:basedOn w:val="Normale"/>
    <w:rsid w:val="00F87A76"/>
    <w:pPr>
      <w:spacing w:before="240" w:after="240" w:line="340" w:lineRule="exact"/>
    </w:pPr>
    <w:rPr>
      <w:b/>
      <w:lang w:val="it-IT"/>
    </w:rPr>
  </w:style>
  <w:style w:type="paragraph" w:customStyle="1" w:styleId="MCaption">
    <w:name w:val="M_Caption"/>
    <w:basedOn w:val="Normale"/>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C188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DC1886"/>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DC188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DC188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DC1886"/>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DC1886"/>
    <w:pPr>
      <w:widowControl w:val="0"/>
      <w:spacing w:before="240" w:after="240" w:line="340" w:lineRule="atLeast"/>
      <w:ind w:left="113" w:right="567"/>
    </w:pPr>
    <w:rPr>
      <w:snapToGrid/>
    </w:rPr>
  </w:style>
  <w:style w:type="paragraph" w:customStyle="1" w:styleId="Mdeck3keywords">
    <w:name w:val="M_deck_3_keywords"/>
    <w:basedOn w:val="Mdeck4text"/>
    <w:next w:val="Normale"/>
    <w:qFormat/>
    <w:rsid w:val="00DC1886"/>
    <w:pPr>
      <w:spacing w:before="240"/>
      <w:ind w:left="113" w:firstLine="0"/>
    </w:pPr>
  </w:style>
  <w:style w:type="paragraph" w:customStyle="1" w:styleId="Mdeck3publcationhistory">
    <w:name w:val="M_deck_3_publcation_history"/>
    <w:next w:val="Normale"/>
    <w:qFormat/>
    <w:rsid w:val="00DC188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e"/>
    <w:qFormat/>
    <w:rsid w:val="00DC1886"/>
    <w:pPr>
      <w:spacing w:line="340" w:lineRule="atLeast"/>
      <w:outlineLvl w:val="0"/>
    </w:pPr>
    <w:rPr>
      <w:b/>
      <w:snapToGrid/>
    </w:rPr>
  </w:style>
  <w:style w:type="paragraph" w:customStyle="1" w:styleId="Mdeck4heading2">
    <w:name w:val="M_deck_4_heading_2"/>
    <w:basedOn w:val="MHeading3"/>
    <w:next w:val="Normale"/>
    <w:qFormat/>
    <w:rsid w:val="00DC1886"/>
    <w:pPr>
      <w:outlineLvl w:val="1"/>
    </w:pPr>
    <w:rPr>
      <w:i/>
      <w:snapToGrid/>
    </w:rPr>
  </w:style>
  <w:style w:type="paragraph" w:customStyle="1" w:styleId="Mdeck4heading3">
    <w:name w:val="M_deck_4_heading_3"/>
    <w:basedOn w:val="Mdeck4text"/>
    <w:next w:val="Normale"/>
    <w:qFormat/>
    <w:rsid w:val="00DC1886"/>
    <w:pPr>
      <w:spacing w:before="240" w:after="120" w:line="340" w:lineRule="atLeast"/>
      <w:ind w:firstLineChars="50" w:firstLine="50"/>
      <w:outlineLvl w:val="2"/>
    </w:pPr>
    <w:rPr>
      <w:snapToGrid/>
    </w:rPr>
  </w:style>
  <w:style w:type="paragraph" w:customStyle="1" w:styleId="Mdeck4text">
    <w:name w:val="M_deck_4_text"/>
    <w:qFormat/>
    <w:rsid w:val="00DC188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DC188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C1886"/>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DC1886"/>
    <w:rPr>
      <w:i/>
    </w:rPr>
  </w:style>
  <w:style w:type="paragraph" w:customStyle="1" w:styleId="Mdeck4textlrindent">
    <w:name w:val="M_deck_4_text_lr_indent"/>
    <w:basedOn w:val="Mdeck4text"/>
    <w:qFormat/>
    <w:rsid w:val="00DC188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C1886"/>
    <w:pPr>
      <w:numPr>
        <w:numId w:val="8"/>
      </w:numPr>
      <w:spacing w:before="120" w:after="120" w:line="340" w:lineRule="atLeast"/>
    </w:pPr>
    <w:rPr>
      <w:snapToGrid/>
    </w:rPr>
  </w:style>
  <w:style w:type="paragraph" w:customStyle="1" w:styleId="Mdeck5tablebody">
    <w:name w:val="M_deck_5_table_body"/>
    <w:qFormat/>
    <w:rsid w:val="00DC1886"/>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ellanormale"/>
    <w:uiPriority w:val="99"/>
    <w:rsid w:val="00DC1886"/>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C188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DC1886"/>
    <w:pPr>
      <w:spacing w:line="300" w:lineRule="exact"/>
    </w:pPr>
  </w:style>
  <w:style w:type="paragraph" w:customStyle="1" w:styleId="Mdeck5tableheader">
    <w:name w:val="M_deck_5_table_header"/>
    <w:basedOn w:val="Mdeck5tablefooter"/>
    <w:rsid w:val="00DC1886"/>
  </w:style>
  <w:style w:type="paragraph" w:customStyle="1" w:styleId="Mdeck6figurebody">
    <w:name w:val="M_deck_6_figure_body"/>
    <w:qFormat/>
    <w:rsid w:val="00DC1886"/>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DC1886"/>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DC1886"/>
    <w:pPr>
      <w:spacing w:before="120" w:after="120"/>
      <w:ind w:left="709" w:firstLine="0"/>
      <w:jc w:val="center"/>
    </w:pPr>
    <w:rPr>
      <w:i/>
      <w:snapToGrid/>
      <w:szCs w:val="24"/>
      <w:lang w:eastAsia="en-US"/>
    </w:rPr>
  </w:style>
  <w:style w:type="paragraph" w:customStyle="1" w:styleId="Mdeck8references">
    <w:name w:val="M_deck_8_references"/>
    <w:qFormat/>
    <w:rsid w:val="00DC1886"/>
    <w:pPr>
      <w:numPr>
        <w:numId w:val="9"/>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e"/>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e"/>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e"/>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e"/>
    <w:rsid w:val="00F87A76"/>
    <w:pPr>
      <w:ind w:left="461" w:hanging="461"/>
    </w:pPr>
  </w:style>
  <w:style w:type="paragraph" w:customStyle="1" w:styleId="Mtable">
    <w:name w:val="M_table"/>
    <w:basedOn w:val="Normale"/>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e"/>
    <w:rsid w:val="00F87A76"/>
    <w:pPr>
      <w:ind w:firstLine="288"/>
    </w:pPr>
  </w:style>
  <w:style w:type="paragraph" w:customStyle="1" w:styleId="MTitel">
    <w:name w:val="M_Titel"/>
    <w:basedOn w:val="Normale"/>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e"/>
    <w:uiPriority w:val="99"/>
    <w:rsid w:val="00F87A76"/>
    <w:pPr>
      <w:spacing w:after="120" w:line="276" w:lineRule="auto"/>
    </w:pPr>
    <w:rPr>
      <w:rFonts w:ascii="Arial" w:hAnsi="Arial"/>
      <w:lang w:val="de-DE"/>
    </w:rPr>
  </w:style>
  <w:style w:type="character" w:customStyle="1" w:styleId="Titolo2Carattere">
    <w:name w:val="Titolo 2 Carattere"/>
    <w:basedOn w:val="Carpredefinitoparagrafo"/>
    <w:link w:val="Titolo2"/>
    <w:rsid w:val="00F87A76"/>
    <w:rPr>
      <w:rFonts w:ascii="Arial" w:eastAsia="Times New Roman" w:hAnsi="Arial" w:cstheme="majorBidi"/>
      <w:b/>
      <w:color w:val="000000"/>
      <w:kern w:val="0"/>
      <w:sz w:val="24"/>
      <w:lang w:eastAsia="de-DE"/>
    </w:rPr>
  </w:style>
  <w:style w:type="paragraph" w:customStyle="1" w:styleId="berschrift3">
    <w:name w:val="Überschrift3"/>
    <w:basedOn w:val="Titolo2"/>
    <w:uiPriority w:val="99"/>
    <w:rsid w:val="00F87A76"/>
    <w:pPr>
      <w:keepNext/>
      <w:tabs>
        <w:tab w:val="num" w:pos="360"/>
      </w:tabs>
      <w:spacing w:before="0"/>
      <w:ind w:left="576" w:hanging="576"/>
    </w:pPr>
    <w:rPr>
      <w:rFonts w:cs="Arial"/>
      <w:bCs/>
      <w:iCs/>
      <w:sz w:val="18"/>
      <w:szCs w:val="28"/>
      <w:lang w:val="de-DE"/>
    </w:rPr>
  </w:style>
  <w:style w:type="character" w:customStyle="1" w:styleId="Titolo1Carattere">
    <w:name w:val="Titolo 1 Carattere"/>
    <w:aliases w:val="x Carattere"/>
    <w:basedOn w:val="Carpredefinitoparagrafo"/>
    <w:link w:val="Titolo1"/>
    <w:rsid w:val="00F87A76"/>
    <w:rPr>
      <w:rFonts w:ascii="Arial" w:eastAsia="Times New Roman" w:hAnsi="Arial" w:cs="Times New Roman"/>
      <w:b/>
      <w:color w:val="000000"/>
      <w:kern w:val="0"/>
      <w:sz w:val="24"/>
      <w:u w:val="single"/>
      <w:lang w:eastAsia="de-DE"/>
    </w:rPr>
  </w:style>
  <w:style w:type="character" w:customStyle="1" w:styleId="Titolo3Carattere">
    <w:name w:val="Titolo 3 Carattere"/>
    <w:basedOn w:val="Carpredefinitoparagrafo"/>
    <w:link w:val="Titolo3"/>
    <w:rsid w:val="00F87A76"/>
    <w:rPr>
      <w:rFonts w:eastAsia="Times New Roman" w:cs="Times New Roman"/>
      <w:b/>
      <w:color w:val="000000"/>
      <w:kern w:val="0"/>
      <w:sz w:val="24"/>
      <w:lang w:eastAsia="de-DE"/>
    </w:rPr>
  </w:style>
  <w:style w:type="character" w:customStyle="1" w:styleId="Titolo4Carattere">
    <w:name w:val="Titolo 4 Carattere"/>
    <w:basedOn w:val="Carpredefinitoparagrafo"/>
    <w:link w:val="Titolo4"/>
    <w:rsid w:val="00F87A76"/>
    <w:rPr>
      <w:rFonts w:ascii="Arial" w:eastAsia="Times New Roman" w:hAnsi="Arial" w:cstheme="majorBidi"/>
      <w:b/>
      <w:color w:val="000000"/>
      <w:kern w:val="0"/>
      <w:sz w:val="24"/>
      <w:lang w:eastAsia="de-DE"/>
    </w:rPr>
  </w:style>
  <w:style w:type="character" w:customStyle="1" w:styleId="Titolo5Carattere">
    <w:name w:val="Titolo 5 Carattere"/>
    <w:basedOn w:val="Carpredefinitoparagrafo"/>
    <w:link w:val="Titolo5"/>
    <w:rsid w:val="00F87A76"/>
    <w:rPr>
      <w:rFonts w:eastAsia="Times New Roman" w:cs="Times New Roman"/>
      <w:b/>
      <w:color w:val="000000"/>
      <w:kern w:val="0"/>
      <w:sz w:val="24"/>
      <w:lang w:eastAsia="de-DE"/>
    </w:rPr>
  </w:style>
  <w:style w:type="character" w:customStyle="1" w:styleId="Titolo6Carattere">
    <w:name w:val="Titolo 6 Carattere"/>
    <w:basedOn w:val="Carpredefinitoparagrafo"/>
    <w:link w:val="Titolo6"/>
    <w:rsid w:val="00F87A76"/>
    <w:rPr>
      <w:rFonts w:eastAsia="Times New Roman" w:cstheme="majorBidi"/>
      <w:color w:val="000000"/>
      <w:kern w:val="0"/>
      <w:sz w:val="24"/>
      <w:u w:val="single"/>
      <w:lang w:eastAsia="de-DE"/>
    </w:rPr>
  </w:style>
  <w:style w:type="character" w:customStyle="1" w:styleId="Titolo7Carattere">
    <w:name w:val="Titolo 7 Carattere"/>
    <w:basedOn w:val="Carpredefinitoparagrafo"/>
    <w:link w:val="Titolo7"/>
    <w:rsid w:val="00F87A76"/>
    <w:rPr>
      <w:rFonts w:eastAsia="Times New Roman" w:cs="Times New Roman"/>
      <w:i/>
      <w:color w:val="000000"/>
      <w:kern w:val="0"/>
      <w:sz w:val="24"/>
      <w:lang w:eastAsia="de-DE"/>
    </w:rPr>
  </w:style>
  <w:style w:type="character" w:customStyle="1" w:styleId="Titolo8Carattere">
    <w:name w:val="Titolo 8 Carattere"/>
    <w:basedOn w:val="Carpredefinitoparagrafo"/>
    <w:link w:val="Titolo8"/>
    <w:rsid w:val="00F87A76"/>
    <w:rPr>
      <w:rFonts w:eastAsia="Times New Roman" w:cstheme="majorBidi"/>
      <w:i/>
      <w:color w:val="000000"/>
      <w:kern w:val="0"/>
      <w:sz w:val="24"/>
      <w:lang w:eastAsia="de-DE"/>
    </w:rPr>
  </w:style>
  <w:style w:type="character" w:customStyle="1" w:styleId="Titolo9Carattere">
    <w:name w:val="Titolo 9 Carattere"/>
    <w:basedOn w:val="Carpredefinitoparagrafo"/>
    <w:link w:val="Titolo9"/>
    <w:rsid w:val="00F87A76"/>
    <w:rPr>
      <w:rFonts w:eastAsia="Times New Roman" w:cstheme="majorBidi"/>
      <w:i/>
      <w:color w:val="000000"/>
      <w:kern w:val="0"/>
      <w:sz w:val="24"/>
      <w:lang w:eastAsia="de-DE"/>
    </w:rPr>
  </w:style>
  <w:style w:type="character" w:styleId="Collegamentoipertestuale">
    <w:name w:val="Hyperlink"/>
    <w:uiPriority w:val="99"/>
    <w:rsid w:val="00F87A76"/>
    <w:rPr>
      <w:color w:val="0000FF"/>
      <w:u w:val="single"/>
    </w:rPr>
  </w:style>
  <w:style w:type="character" w:styleId="Collegamentovisitato">
    <w:name w:val="FollowedHyperlink"/>
    <w:basedOn w:val="Carpredefinitoparagrafo"/>
    <w:rsid w:val="00F87A76"/>
    <w:rPr>
      <w:color w:val="954F72" w:themeColor="followedHyperlink"/>
      <w:u w:val="single"/>
    </w:rPr>
  </w:style>
  <w:style w:type="character" w:styleId="Numeroriga">
    <w:name w:val="line number"/>
    <w:basedOn w:val="Carpredefinitoparagrafo"/>
    <w:uiPriority w:val="99"/>
    <w:rsid w:val="00F87A76"/>
  </w:style>
  <w:style w:type="paragraph" w:styleId="Testonotaapidipagina">
    <w:name w:val="footnote text"/>
    <w:basedOn w:val="Normale"/>
    <w:link w:val="TestonotaapidipaginaCarattere"/>
    <w:rsid w:val="00F87A76"/>
  </w:style>
  <w:style w:type="character" w:customStyle="1" w:styleId="TestonotaapidipaginaCarattere">
    <w:name w:val="Testo nota a piè di pagina Carattere"/>
    <w:basedOn w:val="Carpredefinitoparagrafo"/>
    <w:link w:val="Testonotaapidipagina"/>
    <w:rsid w:val="00F87A76"/>
    <w:rPr>
      <w:rFonts w:eastAsia="Times New Roman" w:cs="Times New Roman"/>
      <w:color w:val="000000"/>
      <w:kern w:val="0"/>
      <w:sz w:val="24"/>
      <w:lang w:eastAsia="de-DE"/>
    </w:rPr>
  </w:style>
  <w:style w:type="paragraph" w:styleId="Elenco">
    <w:name w:val="List"/>
    <w:basedOn w:val="Normale"/>
    <w:rsid w:val="00F87A76"/>
    <w:pPr>
      <w:ind w:left="200" w:hangingChars="200" w:hanging="200"/>
      <w:contextualSpacing/>
    </w:pPr>
  </w:style>
  <w:style w:type="paragraph" w:styleId="Puntoelenco">
    <w:name w:val="List Bullet"/>
    <w:basedOn w:val="Normale"/>
    <w:rsid w:val="00F87A76"/>
    <w:pPr>
      <w:tabs>
        <w:tab w:val="num" w:pos="360"/>
      </w:tabs>
      <w:ind w:left="200" w:hangingChars="200" w:hanging="200"/>
      <w:contextualSpacing/>
    </w:pPr>
  </w:style>
  <w:style w:type="paragraph" w:styleId="Paragrafoelenco">
    <w:name w:val="List Paragraph"/>
    <w:basedOn w:val="Normale"/>
    <w:uiPriority w:val="34"/>
    <w:qFormat/>
    <w:rsid w:val="00F87A76"/>
    <w:pPr>
      <w:ind w:firstLineChars="200" w:firstLine="420"/>
    </w:pPr>
  </w:style>
  <w:style w:type="paragraph" w:styleId="Testofumetto">
    <w:name w:val="Balloon Text"/>
    <w:basedOn w:val="Normale"/>
    <w:link w:val="TestofumettoCarattere"/>
    <w:uiPriority w:val="99"/>
    <w:rsid w:val="00F87A76"/>
    <w:rPr>
      <w:rFonts w:cs="Tahoma"/>
      <w:sz w:val="18"/>
      <w:szCs w:val="18"/>
    </w:rPr>
  </w:style>
  <w:style w:type="character" w:customStyle="1" w:styleId="TestofumettoCarattere">
    <w:name w:val="Testo fumetto Carattere"/>
    <w:basedOn w:val="Carpredefinitoparagrafo"/>
    <w:link w:val="Testofumetto"/>
    <w:uiPriority w:val="99"/>
    <w:rsid w:val="00F87A76"/>
    <w:rPr>
      <w:rFonts w:eastAsia="Times New Roman" w:cs="Tahoma"/>
      <w:color w:val="000000"/>
      <w:kern w:val="0"/>
      <w:sz w:val="18"/>
      <w:szCs w:val="18"/>
      <w:lang w:eastAsia="de-DE"/>
    </w:rPr>
  </w:style>
  <w:style w:type="paragraph" w:styleId="Testocommento">
    <w:name w:val="annotation text"/>
    <w:basedOn w:val="Normale"/>
    <w:link w:val="TestocommentoCarattere"/>
    <w:rsid w:val="00F87A76"/>
  </w:style>
  <w:style w:type="character" w:customStyle="1" w:styleId="TestocommentoCarattere">
    <w:name w:val="Testo commento Carattere"/>
    <w:basedOn w:val="Carpredefinitoparagrafo"/>
    <w:link w:val="Testocommento"/>
    <w:rsid w:val="00F87A76"/>
    <w:rPr>
      <w:rFonts w:eastAsia="Times New Roman" w:cs="Times New Roman"/>
      <w:color w:val="000000"/>
      <w:kern w:val="0"/>
      <w:sz w:val="24"/>
      <w:lang w:eastAsia="de-DE"/>
    </w:rPr>
  </w:style>
  <w:style w:type="character" w:styleId="Rimandocommento">
    <w:name w:val="annotation reference"/>
    <w:basedOn w:val="Carpredefinitoparagrafo"/>
    <w:rsid w:val="00F87A76"/>
    <w:rPr>
      <w:sz w:val="21"/>
      <w:szCs w:val="21"/>
    </w:rPr>
  </w:style>
  <w:style w:type="paragraph" w:styleId="Soggettocommento">
    <w:name w:val="annotation subject"/>
    <w:basedOn w:val="Testocommento"/>
    <w:next w:val="Testocommento"/>
    <w:link w:val="SoggettocommentoCarattere"/>
    <w:rsid w:val="00F87A76"/>
    <w:rPr>
      <w:b/>
      <w:bCs/>
    </w:rPr>
  </w:style>
  <w:style w:type="character" w:customStyle="1" w:styleId="SoggettocommentoCarattere">
    <w:name w:val="Soggetto commento Carattere"/>
    <w:basedOn w:val="TestocommentoCarattere"/>
    <w:link w:val="Soggettocommento"/>
    <w:rsid w:val="00F87A76"/>
    <w:rPr>
      <w:rFonts w:eastAsia="Times New Roman" w:cs="Times New Roman"/>
      <w:b/>
      <w:bCs/>
      <w:color w:val="000000"/>
      <w:kern w:val="0"/>
      <w:sz w:val="24"/>
      <w:lang w:eastAsia="de-DE"/>
    </w:rPr>
  </w:style>
  <w:style w:type="paragraph" w:styleId="NormaleWeb">
    <w:name w:val="Normal (Web)"/>
    <w:basedOn w:val="Normale"/>
    <w:uiPriority w:val="99"/>
    <w:rsid w:val="00F87A76"/>
    <w:rPr>
      <w:szCs w:val="24"/>
    </w:rPr>
  </w:style>
  <w:style w:type="paragraph" w:styleId="Bibliografia">
    <w:name w:val="Bibliography"/>
    <w:basedOn w:val="Normale"/>
    <w:next w:val="Normale"/>
    <w:uiPriority w:val="37"/>
    <w:semiHidden/>
    <w:unhideWhenUsed/>
    <w:rsid w:val="00F87A76"/>
  </w:style>
  <w:style w:type="paragraph" w:styleId="Didascalia">
    <w:name w:val="caption"/>
    <w:basedOn w:val="Normale"/>
    <w:next w:val="Normale"/>
    <w:qFormat/>
    <w:rsid w:val="00F87A76"/>
    <w:pPr>
      <w:ind w:left="850" w:hanging="850"/>
      <w:jc w:val="center"/>
    </w:pPr>
    <w:rPr>
      <w:b/>
      <w:bCs/>
      <w:szCs w:val="24"/>
      <w:lang w:eastAsia="en-US"/>
    </w:rPr>
  </w:style>
  <w:style w:type="paragraph" w:styleId="Indicedellefigure">
    <w:name w:val="table of figures"/>
    <w:basedOn w:val="Normale"/>
    <w:next w:val="Normale"/>
    <w:rsid w:val="00F87A76"/>
    <w:pPr>
      <w:tabs>
        <w:tab w:val="left" w:pos="374"/>
      </w:tabs>
      <w:snapToGrid w:val="0"/>
      <w:spacing w:line="220" w:lineRule="exact"/>
    </w:pPr>
    <w:rPr>
      <w:sz w:val="16"/>
      <w:szCs w:val="16"/>
    </w:rPr>
  </w:style>
  <w:style w:type="table" w:styleId="Grigliatabella">
    <w:name w:val="Table Grid"/>
    <w:basedOn w:val="Tabellanormale"/>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dichiusura">
    <w:name w:val="endnote text"/>
    <w:basedOn w:val="Normale"/>
    <w:link w:val="TestonotadichiusuraCarattere"/>
    <w:rsid w:val="00F87A76"/>
    <w:pPr>
      <w:spacing w:line="360" w:lineRule="auto"/>
    </w:pPr>
    <w:rPr>
      <w:szCs w:val="24"/>
      <w:lang w:val="en-GB" w:eastAsia="ar-SA"/>
    </w:rPr>
  </w:style>
  <w:style w:type="character" w:customStyle="1" w:styleId="TestonotadichiusuraCarattere">
    <w:name w:val="Testo nota di chiusura Carattere"/>
    <w:basedOn w:val="Carpredefinitoparagrafo"/>
    <w:link w:val="Testonotadichiusura"/>
    <w:rsid w:val="00F87A76"/>
    <w:rPr>
      <w:rFonts w:eastAsia="Times New Roman" w:cs="Times New Roman"/>
      <w:color w:val="000000"/>
      <w:kern w:val="0"/>
      <w:sz w:val="24"/>
      <w:szCs w:val="24"/>
      <w:lang w:val="en-GB" w:eastAsia="ar-SA"/>
    </w:rPr>
  </w:style>
  <w:style w:type="character" w:styleId="Rimandonotadichiusura">
    <w:name w:val="endnote reference"/>
    <w:basedOn w:val="Carpredefinitoparagrafo"/>
    <w:rsid w:val="00F87A76"/>
    <w:rPr>
      <w:vertAlign w:val="superscript"/>
    </w:rPr>
  </w:style>
  <w:style w:type="paragraph" w:styleId="Pidipagina">
    <w:name w:val="footer"/>
    <w:basedOn w:val="Normale"/>
    <w:link w:val="PidipaginaCarattere"/>
    <w:uiPriority w:val="99"/>
    <w:rsid w:val="00F87A76"/>
    <w:pPr>
      <w:tabs>
        <w:tab w:val="center" w:pos="4153"/>
        <w:tab w:val="right" w:pos="8306"/>
      </w:tabs>
      <w:snapToGrid w:val="0"/>
      <w:spacing w:line="240" w:lineRule="atLeast"/>
    </w:pPr>
    <w:rPr>
      <w:sz w:val="18"/>
      <w:szCs w:val="18"/>
    </w:rPr>
  </w:style>
  <w:style w:type="character" w:customStyle="1" w:styleId="PidipaginaCarattere">
    <w:name w:val="Piè di pagina Carattere"/>
    <w:basedOn w:val="Carpredefinitoparagrafo"/>
    <w:link w:val="Pidipagina"/>
    <w:uiPriority w:val="99"/>
    <w:rsid w:val="00F87A76"/>
    <w:rPr>
      <w:rFonts w:eastAsia="Times New Roman" w:cs="Times New Roman"/>
      <w:color w:val="000000"/>
      <w:kern w:val="0"/>
      <w:sz w:val="18"/>
      <w:szCs w:val="18"/>
      <w:lang w:eastAsia="de-DE"/>
    </w:rPr>
  </w:style>
  <w:style w:type="character" w:styleId="Numeropagina">
    <w:name w:val="page number"/>
    <w:basedOn w:val="Carpredefinitoparagrafo"/>
    <w:rsid w:val="00F87A76"/>
  </w:style>
  <w:style w:type="paragraph" w:styleId="Intestazione">
    <w:name w:val="header"/>
    <w:basedOn w:val="Normale"/>
    <w:link w:val="IntestazioneCarattere"/>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IntestazioneCarattere">
    <w:name w:val="Intestazione Carattere"/>
    <w:basedOn w:val="Carpredefinitoparagrafo"/>
    <w:link w:val="Intestazione"/>
    <w:uiPriority w:val="99"/>
    <w:rsid w:val="00F87A76"/>
    <w:rPr>
      <w:rFonts w:eastAsia="Times New Roman" w:cs="Times New Roman"/>
      <w:color w:val="000000"/>
      <w:kern w:val="0"/>
      <w:sz w:val="18"/>
      <w:szCs w:val="18"/>
      <w:lang w:eastAsia="de-DE"/>
    </w:rPr>
  </w:style>
  <w:style w:type="paragraph" w:styleId="Corpotesto">
    <w:name w:val="Body Text"/>
    <w:link w:val="CorpotestoCarattere"/>
    <w:rsid w:val="00F87A76"/>
    <w:pPr>
      <w:spacing w:after="120" w:line="340" w:lineRule="atLeast"/>
      <w:jc w:val="both"/>
    </w:pPr>
    <w:rPr>
      <w:rFonts w:cs="Times New Roman"/>
      <w:color w:val="000000"/>
      <w:kern w:val="0"/>
      <w:sz w:val="24"/>
      <w:lang w:eastAsia="de-DE"/>
    </w:rPr>
  </w:style>
  <w:style w:type="character" w:customStyle="1" w:styleId="CorpotestoCarattere">
    <w:name w:val="Corpo testo Carattere"/>
    <w:basedOn w:val="Carpredefinitoparagrafo"/>
    <w:link w:val="Corpotesto"/>
    <w:rsid w:val="00F87A76"/>
    <w:rPr>
      <w:rFonts w:cs="Times New Roman"/>
      <w:color w:val="000000"/>
      <w:kern w:val="0"/>
      <w:sz w:val="24"/>
      <w:lang w:eastAsia="de-DE"/>
    </w:rPr>
  </w:style>
  <w:style w:type="paragraph" w:customStyle="1" w:styleId="Mdeck4text2nd">
    <w:name w:val="M_deck_4_text_2nd"/>
    <w:qFormat/>
    <w:rsid w:val="00DC1886"/>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Testosegnaposto">
    <w:name w:val="Placeholder Text"/>
    <w:basedOn w:val="Carpredefinitoparagrafo"/>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4"/>
      </w:numPr>
      <w:ind w:left="425" w:hanging="425"/>
    </w:pPr>
  </w:style>
  <w:style w:type="paragraph" w:customStyle="1" w:styleId="MDPI38bullet">
    <w:name w:val="MDPI_3.8_bullet"/>
    <w:basedOn w:val="MDPI31text"/>
    <w:qFormat/>
    <w:rsid w:val="00B83B50"/>
    <w:pPr>
      <w:numPr>
        <w:numId w:val="5"/>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6"/>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e"/>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e"/>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paragraph" w:customStyle="1" w:styleId="papertitle">
    <w:name w:val="paper title"/>
    <w:rsid w:val="000264C7"/>
    <w:pPr>
      <w:spacing w:after="120"/>
      <w:jc w:val="center"/>
    </w:pPr>
    <w:rPr>
      <w:rFonts w:eastAsia="MS Mincho" w:cs="Times New Roman"/>
      <w:noProof/>
      <w:kern w:val="0"/>
      <w:sz w:val="48"/>
      <w:szCs w:val="48"/>
      <w:lang w:eastAsia="en-US"/>
    </w:rPr>
  </w:style>
  <w:style w:type="character" w:customStyle="1" w:styleId="InternetLink">
    <w:name w:val="Internet Link"/>
    <w:basedOn w:val="Carpredefinitoparagrafo"/>
    <w:rsid w:val="0076711C"/>
    <w:rPr>
      <w:color w:val="0563C1" w:themeColor="hyperlink"/>
      <w:u w:val="single"/>
    </w:rPr>
  </w:style>
  <w:style w:type="paragraph" w:customStyle="1" w:styleId="references">
    <w:name w:val="references"/>
    <w:qFormat/>
    <w:rsid w:val="0076711C"/>
    <w:pPr>
      <w:spacing w:after="50" w:line="180" w:lineRule="exact"/>
      <w:jc w:val="both"/>
    </w:pPr>
    <w:rPr>
      <w:rFonts w:eastAsia="MS Mincho" w:cs="Times New Roman"/>
      <w:kern w:val="0"/>
      <w:sz w:val="16"/>
      <w:szCs w:val="16"/>
      <w:lang w:eastAsia="en-US"/>
    </w:rPr>
  </w:style>
  <w:style w:type="character" w:customStyle="1" w:styleId="ListLabel125">
    <w:name w:val="ListLabel 125"/>
    <w:qFormat/>
    <w:rsid w:val="00BF018C"/>
    <w:rPr>
      <w:rFonts w:cs="Times New Roman"/>
      <w:b w:val="0"/>
      <w:bCs w:val="0"/>
      <w:i/>
      <w:iCs/>
      <w:caps w:val="0"/>
      <w:smallCaps w:val="0"/>
      <w:strike w:val="0"/>
      <w:dstrike w:val="0"/>
      <w:vanish w:val="0"/>
      <w:color w:val="00000A"/>
      <w:position w:val="0"/>
      <w:sz w:val="20"/>
      <w:szCs w:val="20"/>
      <w:vertAlign w:val="baseline"/>
    </w:rPr>
  </w:style>
  <w:style w:type="character" w:styleId="Menzionenonrisolta">
    <w:name w:val="Unresolved Mention"/>
    <w:basedOn w:val="Carpredefinitoparagrafo"/>
    <w:uiPriority w:val="99"/>
    <w:semiHidden/>
    <w:unhideWhenUsed/>
    <w:rsid w:val="00BF018C"/>
    <w:rPr>
      <w:color w:val="808080"/>
      <w:shd w:val="clear" w:color="auto" w:fill="E6E6E6"/>
    </w:rPr>
  </w:style>
  <w:style w:type="paragraph" w:customStyle="1" w:styleId="TableContents">
    <w:name w:val="Table Contents"/>
    <w:basedOn w:val="Normale"/>
    <w:qFormat/>
    <w:rsid w:val="00054334"/>
    <w:pPr>
      <w:suppressLineNumbers/>
      <w:spacing w:line="240" w:lineRule="auto"/>
      <w:jc w:val="left"/>
    </w:pPr>
    <w:rPr>
      <w:rFonts w:ascii="Liberation Serif" w:eastAsia="Noto Sans CJK SC Regular" w:hAnsi="Liberation Serif" w:cs="FreeSans"/>
      <w:color w:val="00000A"/>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498082">
      <w:bodyDiv w:val="1"/>
      <w:marLeft w:val="0"/>
      <w:marRight w:val="0"/>
      <w:marTop w:val="0"/>
      <w:marBottom w:val="0"/>
      <w:divBdr>
        <w:top w:val="none" w:sz="0" w:space="0" w:color="auto"/>
        <w:left w:val="none" w:sz="0" w:space="0" w:color="auto"/>
        <w:bottom w:val="none" w:sz="0" w:space="0" w:color="auto"/>
        <w:right w:val="none" w:sz="0" w:space="0" w:color="auto"/>
      </w:divBdr>
    </w:div>
    <w:div w:id="18333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07/relationships/hdphoto" Target="media/hdphoto1.wdp"/><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6.w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07/relationships/hdphoto" Target="media/hdphoto2.wdp"/><Relationship Id="rId29" Type="http://schemas.openxmlformats.org/officeDocument/2006/relationships/image" Target="media/image15.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hyperlink" Target="http://www.mouser.com/ds/2/292/Nextreme_Thermobility_WPG-1_Data_Sheet-1931.pdf"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microsoft.com/office/2007/relationships/hdphoto" Target="media/hdphoto4.wdp"/><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cds.linear.com/docs/en/datasheet/3108fc.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07/relationships/hdphoto" Target="media/hdphoto3.wdp"/><Relationship Id="rId27" Type="http://schemas.openxmlformats.org/officeDocument/2006/relationships/image" Target="media/image14.png"/><Relationship Id="rId30" Type="http://schemas.openxmlformats.org/officeDocument/2006/relationships/hyperlink" Target="https://depts.washington.edu/matseed/mse_resources/Webpage/Metals/mmetalprocessin.htm" TargetMode="External"/><Relationship Id="rId35" Type="http://schemas.openxmlformats.org/officeDocument/2006/relationships/header" Target="header2.xml"/></Relationships>
</file>

<file path=word/_rels/header3.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0.png"/><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ukbelay.seyoum\Downloads\sensor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84455-B571-4AF3-9EBF-11635DE5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0</TotalTime>
  <Pages>13</Pages>
  <Words>5186</Words>
  <Characters>29566</Characters>
  <Application>Microsoft Office Word</Application>
  <DocSecurity>0</DocSecurity>
  <Lines>246</Lines>
  <Paragraphs>69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Seyoum, Biruk Belay</dc:creator>
  <cp:keywords/>
  <dc:description/>
  <cp:lastModifiedBy>Maurizio Rossi</cp:lastModifiedBy>
  <cp:revision>2</cp:revision>
  <dcterms:created xsi:type="dcterms:W3CDTF">2017-07-27T15:28:00Z</dcterms:created>
  <dcterms:modified xsi:type="dcterms:W3CDTF">2017-07-27T15:28:00Z</dcterms:modified>
</cp:coreProperties>
</file>